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23A54" w14:textId="163A435D" w:rsidR="001437E6" w:rsidRDefault="00E72F16">
      <w:pPr>
        <w:spacing w:after="265"/>
        <w:ind w:right="83"/>
        <w:jc w:val="center"/>
      </w:pPr>
      <w:r>
        <w:rPr>
          <w:rFonts w:ascii="Times New Roman" w:eastAsia="Times New Roman" w:hAnsi="Times New Roman" w:cs="Times New Roman"/>
          <w:b/>
          <w:color w:val="980000"/>
          <w:sz w:val="36"/>
        </w:rPr>
        <w:t xml:space="preserve">Phase-3 Submission  </w:t>
      </w:r>
    </w:p>
    <w:p w14:paraId="36D48E0B" w14:textId="4E104E27" w:rsidR="001437E6" w:rsidRDefault="00E72F16">
      <w:pPr>
        <w:spacing w:after="266"/>
        <w:ind w:left="-5" w:hanging="10"/>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r w:rsidR="007C45C0">
        <w:rPr>
          <w:rFonts w:ascii="Times New Roman" w:eastAsia="Times New Roman" w:hAnsi="Times New Roman" w:cs="Times New Roman"/>
          <w:sz w:val="36"/>
        </w:rPr>
        <w:t>Safeera Nowsheen M</w:t>
      </w:r>
    </w:p>
    <w:p w14:paraId="135A1A8F" w14:textId="5820EB91" w:rsidR="001437E6" w:rsidRDefault="00E72F16">
      <w:pPr>
        <w:spacing w:after="266"/>
        <w:ind w:left="-5" w:hanging="10"/>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4107231040</w:t>
      </w:r>
      <w:r w:rsidR="007C45C0">
        <w:rPr>
          <w:rFonts w:ascii="Times New Roman" w:eastAsia="Times New Roman" w:hAnsi="Times New Roman" w:cs="Times New Roman"/>
          <w:sz w:val="36"/>
        </w:rPr>
        <w:t>68</w:t>
      </w:r>
    </w:p>
    <w:p w14:paraId="02B99C45" w14:textId="77777777" w:rsidR="001437E6" w:rsidRDefault="00E72F16">
      <w:pPr>
        <w:spacing w:after="266"/>
        <w:ind w:left="-5" w:hanging="10"/>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Dhanalakshmi College Of Engineering </w:t>
      </w:r>
    </w:p>
    <w:p w14:paraId="25ACBF03" w14:textId="77777777" w:rsidR="001437E6" w:rsidRDefault="00E72F16">
      <w:pPr>
        <w:spacing w:after="266"/>
        <w:ind w:left="-5" w:hanging="1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Computer Science And Engineering </w:t>
      </w:r>
    </w:p>
    <w:p w14:paraId="6F28958E" w14:textId="77777777" w:rsidR="001437E6" w:rsidRDefault="00E72F16">
      <w:pPr>
        <w:spacing w:after="266"/>
        <w:ind w:left="-5" w:hanging="10"/>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14.05.2025 </w:t>
      </w:r>
    </w:p>
    <w:p w14:paraId="02FE53AA" w14:textId="2ABA6DED" w:rsidR="001437E6" w:rsidRDefault="00E72F16">
      <w:pPr>
        <w:spacing w:after="154" w:line="275" w:lineRule="auto"/>
      </w:pPr>
      <w:proofErr w:type="spellStart"/>
      <w:r>
        <w:rPr>
          <w:rFonts w:ascii="Times New Roman" w:eastAsia="Times New Roman" w:hAnsi="Times New Roman" w:cs="Times New Roman"/>
          <w:b/>
          <w:sz w:val="36"/>
        </w:rPr>
        <w:t>Github</w:t>
      </w:r>
      <w:proofErr w:type="spellEnd"/>
      <w:r>
        <w:rPr>
          <w:rFonts w:ascii="Times New Roman" w:eastAsia="Times New Roman" w:hAnsi="Times New Roman" w:cs="Times New Roman"/>
          <w:b/>
          <w:sz w:val="36"/>
        </w:rPr>
        <w:t xml:space="preserve"> Repository Link: </w:t>
      </w:r>
      <w:hyperlink r:id="rId8">
        <w:r w:rsidR="001437E6">
          <w:rPr>
            <w:rFonts w:ascii="Times New Roman" w:eastAsia="Times New Roman" w:hAnsi="Times New Roman" w:cs="Times New Roman"/>
            <w:sz w:val="36"/>
          </w:rPr>
          <w:t xml:space="preserve"> </w:t>
        </w:r>
      </w:hyperlink>
      <w:r w:rsidR="007C45C0" w:rsidRPr="007C45C0">
        <w:t xml:space="preserve"> </w:t>
      </w:r>
      <w:hyperlink r:id="rId9" w:history="1">
        <w:r w:rsidR="007C45C0" w:rsidRPr="007C45C0">
          <w:rPr>
            <w:rStyle w:val="Hyperlink"/>
          </w:rPr>
          <w:t>https://github.com/safeeranowsheen/safee-nm.git</w:t>
        </w:r>
      </w:hyperlink>
    </w:p>
    <w:p w14:paraId="71DC4399" w14:textId="77777777" w:rsidR="001437E6" w:rsidRDefault="00E72F16">
      <w:pPr>
        <w:spacing w:after="249"/>
        <w:ind w:right="10"/>
        <w:jc w:val="right"/>
      </w:pPr>
      <w:r>
        <w:rPr>
          <w:noProof/>
        </w:rPr>
        <mc:AlternateContent>
          <mc:Choice Requires="wpg">
            <w:drawing>
              <wp:inline distT="0" distB="0" distL="0" distR="0" wp14:anchorId="3DD564EF" wp14:editId="3E8DEDF4">
                <wp:extent cx="5944870" cy="20574"/>
                <wp:effectExtent l="0" t="0" r="0" b="0"/>
                <wp:docPr id="3265" name="Group 3265"/>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3882" name="Shape 388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3" name="Shape 388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4" name="Shape 3884"/>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5" name="Shape 3885"/>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6" name="Shape 3886"/>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7" name="Shape 3887"/>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8" name="Shape 3888"/>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9" name="Shape 3889"/>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90" name="Shape 3890"/>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23C9B2C" id="Group 3265" o:spid="_x0000_s1026" style="width:468.1pt;height:1.6pt;mso-position-horizontal-relative:char;mso-position-vertical-relative:line" coordsize="594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">
                <v:shape id="Shape 388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" path="m,l5943600,r,19685l,19685,,e" fillcolor="#a0a0a0" stroked="f" strokeweight="0">
                  <v:stroke miterlimit="83231f" joinstyle="miter"/>
                  <v:path arrowok="t" textboxrect="0,0,5943600,19685"/>
                </v:shape>
                <v:shape id="Shape 3883"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" path="m,l9144,r,9144l,9144,,e" fillcolor="#a0a0a0" stroked="f" strokeweight="0">
                  <v:stroke miterlimit="83231f" joinstyle="miter"/>
                  <v:path arrowok="t" textboxrect="0,0,9144,9144"/>
                </v:shape>
                <v:shape id="Shape 3884" o:spid="_x0000_s1029" style="position:absolute;left:33;top:7;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" path="m,l5938393,r,9144l,9144,,e" fillcolor="#a0a0a0" stroked="f" strokeweight="0">
                  <v:stroke miterlimit="83231f" joinstyle="miter"/>
                  <v:path arrowok="t" textboxrect="0,0,5938393,9144"/>
                </v:shape>
                <v:shape id="Shape 3885" o:spid="_x0000_s103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" path="m,l9144,r,9144l,9144,,e" fillcolor="#a0a0a0" stroked="f" strokeweight="0">
                  <v:stroke miterlimit="83231f" joinstyle="miter"/>
                  <v:path arrowok="t" textboxrect="0,0,9144,9144"/>
                </v:shape>
                <v:shape id="Shape 3886"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" path="m,l9144,r,13716l,13716,,e" fillcolor="#a0a0a0" stroked="f" strokeweight="0">
                  <v:stroke miterlimit="83231f" joinstyle="miter"/>
                  <v:path arrowok="t" textboxrect="0,0,9144,13716"/>
                </v:shape>
                <v:shape id="Shape 3887" o:spid="_x0000_s1032" style="position:absolute;left:59418;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" path="m,l9144,r,13716l,13716,,e" fillcolor="#e3e3e3" stroked="f" strokeweight="0">
                  <v:stroke miterlimit="83231f" joinstyle="miter"/>
                  <v:path arrowok="t" textboxrect="0,0,9144,13716"/>
                </v:shape>
                <v:shape id="Shape 3888"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" path="m,l9144,r,9144l,9144,,e" fillcolor="#e3e3e3" stroked="f" strokeweight="0">
                  <v:stroke miterlimit="83231f" joinstyle="miter"/>
                  <v:path arrowok="t" textboxrect="0,0,9144,9144"/>
                </v:shape>
                <v:shape id="Shape 3889" o:spid="_x0000_s1034" style="position:absolute;left:33;top:17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" path="m,l5938393,r,9144l,9144,,e" fillcolor="#e3e3e3" stroked="f" strokeweight="0">
                  <v:stroke miterlimit="83231f" joinstyle="miter"/>
                  <v:path arrowok="t" textboxrect="0,0,5938393,9144"/>
                </v:shape>
                <v:shape id="Shape 3890" o:spid="_x0000_s1035" style="position:absolute;left:59418;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sz w:val="28"/>
        </w:rPr>
        <w:t xml:space="preserve"> </w:t>
      </w:r>
    </w:p>
    <w:p w14:paraId="2A1A302F" w14:textId="77777777" w:rsidR="001437E6" w:rsidRDefault="00E72F16">
      <w:pPr>
        <w:pStyle w:val="Heading1"/>
        <w:spacing w:after="278"/>
        <w:ind w:left="-5"/>
      </w:pPr>
      <w:r>
        <w:t xml:space="preserve">1. Problem Statement </w:t>
      </w:r>
    </w:p>
    <w:p w14:paraId="49B73F55" w14:textId="77777777" w:rsidR="001437E6" w:rsidRPr="00D71C66" w:rsidRDefault="00E72F16">
      <w:pPr>
        <w:spacing w:after="190" w:line="249" w:lineRule="auto"/>
        <w:ind w:left="-5" w:hanging="10"/>
        <w:rPr>
          <w:rFonts w:ascii="Times New Roman" w:hAnsi="Times New Roman" w:cs="Times New Roman"/>
        </w:rPr>
      </w:pPr>
      <w:r w:rsidRPr="00D71C66">
        <w:rPr>
          <w:rFonts w:ascii="Times New Roman" w:eastAsia="Times New Roman" w:hAnsi="Times New Roman" w:cs="Times New Roman"/>
          <w:sz w:val="32"/>
        </w:rPr>
        <w:t xml:space="preserve">The stock market is inherently volatile and influenced by a multitude of dynamic factors. Predicting stock prices accurately is a major challenge that requires analyzing historical trends and patterns. This project uses AI-driven techniques, particularly time series analysis and regression modeling, to forecast the next-day closing price of Amazon (AMZN) stock. The goal is to empower traders and investors with predictive insights derived from past data. This is a regression problem. </w:t>
      </w:r>
    </w:p>
    <w:p w14:paraId="16058BEE" w14:textId="77777777" w:rsidR="001437E6" w:rsidRDefault="00E72F16">
      <w:pPr>
        <w:spacing w:after="211"/>
      </w:pPr>
      <w:r>
        <w:rPr>
          <w:rFonts w:ascii="Times New Roman" w:eastAsia="Times New Roman" w:hAnsi="Times New Roman" w:cs="Times New Roman"/>
          <w:i/>
          <w:sz w:val="28"/>
        </w:rPr>
        <w:t xml:space="preserve"> </w:t>
      </w:r>
    </w:p>
    <w:p w14:paraId="6DD5DA16" w14:textId="77777777" w:rsidR="001437E6" w:rsidRDefault="00E72F16">
      <w:pPr>
        <w:spacing w:after="273"/>
      </w:pPr>
      <w:r>
        <w:rPr>
          <w:rFonts w:ascii="Times New Roman" w:eastAsia="Times New Roman" w:hAnsi="Times New Roman" w:cs="Times New Roman"/>
          <w:i/>
          <w:sz w:val="28"/>
        </w:rPr>
        <w:t xml:space="preserve"> </w:t>
      </w:r>
    </w:p>
    <w:p w14:paraId="401C79C6" w14:textId="77777777" w:rsidR="001437E6" w:rsidRDefault="00E72F16">
      <w:pPr>
        <w:pStyle w:val="Heading1"/>
        <w:spacing w:after="277"/>
        <w:ind w:left="-5"/>
      </w:pPr>
      <w:r>
        <w:t xml:space="preserve">2. Abstract </w:t>
      </w:r>
    </w:p>
    <w:p w14:paraId="1F787D78" w14:textId="77777777" w:rsidR="001437E6" w:rsidRPr="00D71C66" w:rsidRDefault="00E72F16">
      <w:pPr>
        <w:spacing w:after="225" w:line="249" w:lineRule="auto"/>
        <w:ind w:left="-5" w:hanging="10"/>
        <w:rPr>
          <w:rFonts w:ascii="Times New Roman" w:hAnsi="Times New Roman" w:cs="Times New Roman"/>
        </w:rPr>
      </w:pPr>
      <w:r w:rsidRPr="00D71C66">
        <w:rPr>
          <w:rFonts w:ascii="Times New Roman" w:eastAsia="Times New Roman" w:hAnsi="Times New Roman" w:cs="Times New Roman"/>
          <w:sz w:val="32"/>
        </w:rPr>
        <w:t xml:space="preserve">This project aims to predict Amazon's stock prices using time series analysis and machine learning. We developed a regression pipeline that includes data preprocessing, exploratory data analysis (EDA), feature engineering, model building, and evaluation. Two models—Linear Regression and Random Forest—were trained and compared. The Random Forest model outperformed the baseline in accuracy and error </w:t>
      </w:r>
      <w:r w:rsidRPr="00D71C66">
        <w:rPr>
          <w:rFonts w:ascii="Times New Roman" w:eastAsia="Times New Roman" w:hAnsi="Times New Roman" w:cs="Times New Roman"/>
          <w:sz w:val="32"/>
        </w:rPr>
        <w:lastRenderedPageBreak/>
        <w:t xml:space="preserve">metrics. Visualization techniques like feature importance and residual plots enhanced interpretability. The project demonstrates how AI can uncover financial patterns to assist investment decisions. </w:t>
      </w:r>
    </w:p>
    <w:p w14:paraId="6C722495" w14:textId="77777777" w:rsidR="001437E6" w:rsidRDefault="00E72F16">
      <w:pPr>
        <w:spacing w:after="208"/>
      </w:pPr>
      <w:r>
        <w:rPr>
          <w:rFonts w:ascii="Times New Roman" w:eastAsia="Times New Roman" w:hAnsi="Times New Roman" w:cs="Times New Roman"/>
          <w:sz w:val="32"/>
        </w:rPr>
        <w:t xml:space="preserve"> </w:t>
      </w:r>
    </w:p>
    <w:p w14:paraId="71F2469C" w14:textId="77777777" w:rsidR="001437E6" w:rsidRDefault="00E72F16">
      <w:pPr>
        <w:spacing w:after="307"/>
      </w:pPr>
      <w:r>
        <w:rPr>
          <w:rFonts w:ascii="Times New Roman" w:eastAsia="Times New Roman" w:hAnsi="Times New Roman" w:cs="Times New Roman"/>
          <w:sz w:val="32"/>
        </w:rPr>
        <w:t xml:space="preserve"> </w:t>
      </w:r>
    </w:p>
    <w:p w14:paraId="768BD0D2" w14:textId="77777777" w:rsidR="001437E6" w:rsidRDefault="00E72F16">
      <w:pPr>
        <w:spacing w:after="102"/>
      </w:pPr>
      <w:r>
        <w:rPr>
          <w:rFonts w:ascii="Times New Roman" w:eastAsia="Times New Roman" w:hAnsi="Times New Roman" w:cs="Times New Roman"/>
          <w:b/>
          <w:color w:val="980000"/>
          <w:sz w:val="32"/>
        </w:rPr>
        <w:t xml:space="preserve">3. System Requirements </w:t>
      </w:r>
    </w:p>
    <w:p w14:paraId="6CD6F5C2" w14:textId="77777777" w:rsidR="001437E6" w:rsidRDefault="00E72F16">
      <w:pPr>
        <w:spacing w:after="38" w:line="249" w:lineRule="auto"/>
        <w:ind w:left="-5" w:hanging="10"/>
      </w:pPr>
      <w:r>
        <w:rPr>
          <w:rFonts w:ascii="Times New Roman" w:eastAsia="Times New Roman" w:hAnsi="Times New Roman" w:cs="Times New Roman"/>
          <w:b/>
          <w:sz w:val="32"/>
        </w:rPr>
        <w:t>Hardware:</w:t>
      </w:r>
      <w:r>
        <w:rPr>
          <w:rFonts w:ascii="Times New Roman" w:eastAsia="Times New Roman" w:hAnsi="Times New Roman" w:cs="Times New Roman"/>
          <w:sz w:val="32"/>
        </w:rPr>
        <w:t xml:space="preserve"> Minimum 4 GB RAM (8 GB recommended) </w:t>
      </w:r>
    </w:p>
    <w:p w14:paraId="0D9EFBDB" w14:textId="77777777" w:rsidR="001437E6" w:rsidRDefault="00E72F16">
      <w:pPr>
        <w:spacing w:after="38" w:line="249" w:lineRule="auto"/>
        <w:ind w:left="-5" w:hanging="10"/>
      </w:pPr>
      <w:r>
        <w:rPr>
          <w:rFonts w:ascii="Times New Roman" w:eastAsia="Times New Roman" w:hAnsi="Times New Roman" w:cs="Times New Roman"/>
          <w:b/>
          <w:sz w:val="32"/>
        </w:rPr>
        <w:t>Software:</w:t>
      </w:r>
      <w:r>
        <w:rPr>
          <w:rFonts w:ascii="Times New Roman" w:eastAsia="Times New Roman" w:hAnsi="Times New Roman" w:cs="Times New Roman"/>
          <w:sz w:val="32"/>
        </w:rPr>
        <w:t xml:space="preserve"> Python 3.10+, Jupyter Notebook / Google Colab </w:t>
      </w:r>
    </w:p>
    <w:p w14:paraId="2730B516" w14:textId="77777777" w:rsidR="001437E6" w:rsidRDefault="00E72F16">
      <w:pPr>
        <w:spacing w:after="103" w:line="249" w:lineRule="auto"/>
        <w:ind w:left="-5" w:hanging="10"/>
      </w:pPr>
      <w:r>
        <w:rPr>
          <w:rFonts w:ascii="Times New Roman" w:eastAsia="Times New Roman" w:hAnsi="Times New Roman" w:cs="Times New Roman"/>
          <w:b/>
          <w:sz w:val="32"/>
        </w:rPr>
        <w:t>Libraries:</w:t>
      </w:r>
      <w:r>
        <w:rPr>
          <w:rFonts w:ascii="Times New Roman" w:eastAsia="Times New Roman" w:hAnsi="Times New Roman" w:cs="Times New Roman"/>
          <w:sz w:val="32"/>
        </w:rPr>
        <w:t xml:space="preserve"> pandas, numpy, matplotlib, seaborn, scikit-learn, xgboost (optional) </w:t>
      </w:r>
    </w:p>
    <w:p w14:paraId="129FCD22" w14:textId="77777777" w:rsidR="001437E6" w:rsidRDefault="00E72F16">
      <w:pPr>
        <w:spacing w:after="0"/>
        <w:jc w:val="right"/>
      </w:pPr>
      <w:r>
        <w:rPr>
          <w:noProof/>
        </w:rPr>
        <mc:AlternateContent>
          <mc:Choice Requires="wpg">
            <w:drawing>
              <wp:inline distT="0" distB="0" distL="0" distR="0" wp14:anchorId="65EE8E44" wp14:editId="0BD4C4BC">
                <wp:extent cx="5944870" cy="20447"/>
                <wp:effectExtent l="0" t="0" r="0" b="0"/>
                <wp:docPr id="3266" name="Group 3266"/>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3900" name="Shape 390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01" name="Shape 390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02" name="Shape 3902"/>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03" name="Shape 390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04" name="Shape 390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05" name="Shape 3905"/>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06" name="Shape 390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07" name="Shape 3907"/>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08" name="Shape 3908"/>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C27BFF6" id="Group 3266" o:spid="_x0000_s102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">
                <v:shape id="Shape 3900"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" path="m,l5943600,r,19685l,19685,,e" fillcolor="#a0a0a0" stroked="f" strokeweight="0">
                  <v:stroke miterlimit="83231f" joinstyle="miter"/>
                  <v:path arrowok="t" textboxrect="0,0,5943600,19685"/>
                </v:shape>
                <v:shape id="Shape 390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" path="m,l9144,r,9144l,9144,,e" fillcolor="#a0a0a0" stroked="f" strokeweight="0">
                  <v:stroke miterlimit="83231f" joinstyle="miter"/>
                  <v:path arrowok="t" textboxrect="0,0,9144,9144"/>
                </v:shape>
                <v:shape id="Shape 3902" o:spid="_x0000_s1029" style="position:absolute;left:33;top:6;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" path="m,l5938393,r,9144l,9144,,e" fillcolor="#a0a0a0" stroked="f" strokeweight="0">
                  <v:stroke miterlimit="83231f" joinstyle="miter"/>
                  <v:path arrowok="t" textboxrect="0,0,5938393,9144"/>
                </v:shape>
                <v:shape id="Shape 3903" o:spid="_x0000_s1030" style="position:absolute;left:59418;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" path="m,l9144,r,9144l,9144,,e" fillcolor="#a0a0a0" stroked="f" strokeweight="0">
                  <v:stroke miterlimit="83231f" joinstyle="miter"/>
                  <v:path arrowok="t" textboxrect="0,0,9144,9144"/>
                </v:shape>
                <v:shape id="Shape 390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" path="m,l9144,r,13716l,13716,,e" fillcolor="#a0a0a0" stroked="f" strokeweight="0">
                  <v:stroke miterlimit="83231f" joinstyle="miter"/>
                  <v:path arrowok="t" textboxrect="0,0,9144,13716"/>
                </v:shape>
                <v:shape id="Shape 3905" o:spid="_x0000_s1032" style="position:absolute;left:59418;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" path="m,l9144,r,13716l,13716,,e" fillcolor="#e3e3e3" stroked="f" strokeweight="0">
                  <v:stroke miterlimit="83231f" joinstyle="miter"/>
                  <v:path arrowok="t" textboxrect="0,0,9144,13716"/>
                </v:shape>
                <v:shape id="Shape 390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" path="m,l9144,r,9144l,9144,,e" fillcolor="#e3e3e3" stroked="f" strokeweight="0">
                  <v:stroke miterlimit="83231f" joinstyle="miter"/>
                  <v:path arrowok="t" textboxrect="0,0,9144,9144"/>
                </v:shape>
                <v:shape id="Shape 3907" o:spid="_x0000_s1034" style="position:absolute;left:33;top:173;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" path="m,l5938393,r,9144l,9144,,e" fillcolor="#e3e3e3" stroked="f" strokeweight="0">
                  <v:stroke miterlimit="83231f" joinstyle="miter"/>
                  <v:path arrowok="t" textboxrect="0,0,5938393,9144"/>
                </v:shape>
                <v:shape id="Shape 3908" o:spid="_x0000_s1035" style="position:absolute;left:59418;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sz w:val="32"/>
        </w:rPr>
        <w:t xml:space="preserve"> </w:t>
      </w:r>
    </w:p>
    <w:p w14:paraId="178D576A" w14:textId="77777777" w:rsidR="001437E6" w:rsidRDefault="00E72F16">
      <w:pPr>
        <w:spacing w:after="290"/>
      </w:pPr>
      <w:r>
        <w:rPr>
          <w:rFonts w:ascii="Times New Roman" w:eastAsia="Times New Roman" w:hAnsi="Times New Roman" w:cs="Times New Roman"/>
          <w:sz w:val="32"/>
        </w:rPr>
        <w:t xml:space="preserve"> </w:t>
      </w:r>
    </w:p>
    <w:p w14:paraId="245F2A9E" w14:textId="77777777" w:rsidR="001437E6" w:rsidRDefault="00E72F16">
      <w:pPr>
        <w:pStyle w:val="Heading1"/>
        <w:spacing w:after="102"/>
        <w:ind w:left="-5"/>
      </w:pPr>
      <w:r>
        <w:t xml:space="preserve">4. Objectives </w:t>
      </w:r>
    </w:p>
    <w:p w14:paraId="71F2B035" w14:textId="77777777" w:rsidR="001437E6" w:rsidRDefault="00E72F16">
      <w:pPr>
        <w:numPr>
          <w:ilvl w:val="0"/>
          <w:numId w:val="1"/>
        </w:numPr>
        <w:spacing w:after="14" w:line="266" w:lineRule="auto"/>
        <w:ind w:hanging="360"/>
      </w:pPr>
      <w:r>
        <w:rPr>
          <w:rFonts w:ascii="Times New Roman" w:eastAsia="Times New Roman" w:hAnsi="Times New Roman" w:cs="Times New Roman"/>
          <w:sz w:val="30"/>
        </w:rPr>
        <w:t xml:space="preserve">Predict the next-day closing price of AMZN stock using historical time series data. </w:t>
      </w:r>
    </w:p>
    <w:p w14:paraId="065EE608" w14:textId="77777777" w:rsidR="001437E6" w:rsidRDefault="00E72F16">
      <w:pPr>
        <w:numPr>
          <w:ilvl w:val="0"/>
          <w:numId w:val="1"/>
        </w:numPr>
        <w:spacing w:after="14" w:line="266" w:lineRule="auto"/>
        <w:ind w:hanging="360"/>
      </w:pPr>
      <w:r>
        <w:rPr>
          <w:rFonts w:ascii="Times New Roman" w:eastAsia="Times New Roman" w:hAnsi="Times New Roman" w:cs="Times New Roman"/>
          <w:sz w:val="30"/>
        </w:rPr>
        <w:t xml:space="preserve">Compare multiple models for predictive accuracy. </w:t>
      </w:r>
    </w:p>
    <w:p w14:paraId="01AB6F4A" w14:textId="77777777" w:rsidR="001437E6" w:rsidRDefault="00E72F16">
      <w:pPr>
        <w:numPr>
          <w:ilvl w:val="0"/>
          <w:numId w:val="1"/>
        </w:numPr>
        <w:spacing w:after="72" w:line="266" w:lineRule="auto"/>
        <w:ind w:hanging="360"/>
      </w:pPr>
      <w:r>
        <w:rPr>
          <w:rFonts w:ascii="Times New Roman" w:eastAsia="Times New Roman" w:hAnsi="Times New Roman" w:cs="Times New Roman"/>
          <w:sz w:val="30"/>
        </w:rPr>
        <w:t xml:space="preserve">Identify and interpret key features affecting stock movement. </w:t>
      </w:r>
    </w:p>
    <w:p w14:paraId="28D92E12" w14:textId="77777777" w:rsidR="001437E6" w:rsidRDefault="00E72F16">
      <w:pPr>
        <w:numPr>
          <w:ilvl w:val="0"/>
          <w:numId w:val="1"/>
        </w:numPr>
        <w:spacing w:after="79" w:line="266" w:lineRule="auto"/>
        <w:ind w:hanging="360"/>
      </w:pPr>
      <w:r>
        <w:rPr>
          <w:rFonts w:ascii="Times New Roman" w:eastAsia="Times New Roman" w:hAnsi="Times New Roman" w:cs="Times New Roman"/>
          <w:sz w:val="30"/>
        </w:rPr>
        <w:t xml:space="preserve">Demonstrate AI’s utility in financial forecasting. </w:t>
      </w:r>
    </w:p>
    <w:p w14:paraId="2EC92742" w14:textId="77777777" w:rsidR="001437E6" w:rsidRDefault="00E72F16">
      <w:pPr>
        <w:spacing w:after="0"/>
        <w:ind w:right="5"/>
        <w:jc w:val="right"/>
      </w:pPr>
      <w:r>
        <w:rPr>
          <w:noProof/>
        </w:rPr>
        <mc:AlternateContent>
          <mc:Choice Requires="wpg">
            <w:drawing>
              <wp:inline distT="0" distB="0" distL="0" distR="0" wp14:anchorId="7C8C27B3" wp14:editId="27DC0234">
                <wp:extent cx="5944870" cy="20955"/>
                <wp:effectExtent l="0" t="0" r="0" b="0"/>
                <wp:docPr id="3270" name="Group 3270"/>
                <wp:cNvGraphicFramePr/>
                <a:graphic xmlns:a="http://schemas.openxmlformats.org/drawingml/2006/main">
                  <a:graphicData uri="http://schemas.microsoft.com/office/word/2010/wordprocessingGroup">
                    <wpg:wgp>
                      <wpg:cNvGrpSpPr/>
                      <wpg:grpSpPr>
                        <a:xfrm>
                          <a:off x="0" y="0"/>
                          <a:ext cx="5944870" cy="20955"/>
                          <a:chOff x="0" y="0"/>
                          <a:chExt cx="5944870" cy="20955"/>
                        </a:xfrm>
                      </wpg:grpSpPr>
                      <wps:wsp>
                        <wps:cNvPr id="3918" name="Shape 3918"/>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19" name="Shape 391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20" name="Shape 3920"/>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21" name="Shape 3921"/>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22" name="Shape 3922"/>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23" name="Shape 3923"/>
                        <wps:cNvSpPr/>
                        <wps:spPr>
                          <a:xfrm>
                            <a:off x="59418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24" name="Shape 392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25" name="Shape 3925"/>
                        <wps:cNvSpPr/>
                        <wps:spPr>
                          <a:xfrm>
                            <a:off x="3353" y="179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26" name="Shape 3926"/>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9383551" id="Group 3270" o:spid="_x0000_s1026" style="width:468.1pt;height:1.65pt;mso-position-horizontal-relative:char;mso-position-vertical-relative:lin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">
                <v:shape id="Shape 391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" path="m,l5943600,r,20320l,20320,,e" fillcolor="#a0a0a0" stroked="f" strokeweight="0">
                  <v:stroke miterlimit="83231f" joinstyle="miter"/>
                  <v:path arrowok="t" textboxrect="0,0,5943600,20320"/>
                </v:shape>
                <v:shape id="Shape 391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" path="m,l9144,r,9144l,9144,,e" fillcolor="#a0a0a0" stroked="f" strokeweight="0">
                  <v:stroke miterlimit="83231f" joinstyle="miter"/>
                  <v:path arrowok="t" textboxrect="0,0,9144,9144"/>
                </v:shape>
                <v:shape id="Shape 3920" o:spid="_x0000_s1029" style="position:absolute;left:33;top:11;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" path="m,l5938393,r,9144l,9144,,e" fillcolor="#a0a0a0" stroked="f" strokeweight="0">
                  <v:stroke miterlimit="83231f" joinstyle="miter"/>
                  <v:path arrowok="t" textboxrect="0,0,5938393,9144"/>
                </v:shape>
                <v:shape id="Shape 3921" o:spid="_x0000_s1030" style="position:absolute;left:59418;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" path="m,l9144,r,9144l,9144,,e" fillcolor="#a0a0a0" stroked="f" strokeweight="0">
                  <v:stroke miterlimit="83231f" joinstyle="miter"/>
                  <v:path arrowok="t" textboxrect="0,0,9144,9144"/>
                </v:shape>
                <v:shape id="Shape 392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" path="m,l9144,r,13716l,13716,,e" fillcolor="#a0a0a0" stroked="f" strokeweight="0">
                  <v:stroke miterlimit="83231f" joinstyle="miter"/>
                  <v:path arrowok="t" textboxrect="0,0,9144,13716"/>
                </v:shape>
                <v:shape id="Shape 3923" o:spid="_x0000_s1032" style="position:absolute;left:59418;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" path="m,l9144,r,13716l,13716,,e" fillcolor="#e3e3e3" stroked="f" strokeweight="0">
                  <v:stroke miterlimit="83231f" joinstyle="miter"/>
                  <v:path arrowok="t" textboxrect="0,0,9144,13716"/>
                </v:shape>
                <v:shape id="Shape 392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" path="m,l9144,r,9144l,9144,,e" fillcolor="#e3e3e3" stroked="f" strokeweight="0">
                  <v:stroke miterlimit="83231f" joinstyle="miter"/>
                  <v:path arrowok="t" textboxrect="0,0,9144,9144"/>
                </v:shape>
                <v:shape id="Shape 3925" o:spid="_x0000_s1034" style="position:absolute;left:33;top:179;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" path="m,l5938393,r,9144l,9144,,e" fillcolor="#e3e3e3" stroked="f" strokeweight="0">
                  <v:stroke miterlimit="83231f" joinstyle="miter"/>
                  <v:path arrowok="t" textboxrect="0,0,5938393,9144"/>
                </v:shape>
                <v:shape id="Shape 3926" o:spid="_x0000_s1035" style="position:absolute;left:59418;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b/>
          <w:color w:val="980000"/>
          <w:sz w:val="30"/>
        </w:rPr>
        <w:t xml:space="preserve"> </w:t>
      </w:r>
    </w:p>
    <w:p w14:paraId="75F3DABA" w14:textId="77777777" w:rsidR="001437E6" w:rsidRDefault="00E72F16">
      <w:pPr>
        <w:spacing w:after="21"/>
      </w:pPr>
      <w:r>
        <w:rPr>
          <w:rFonts w:ascii="Times New Roman" w:eastAsia="Times New Roman" w:hAnsi="Times New Roman" w:cs="Times New Roman"/>
          <w:b/>
          <w:color w:val="980000"/>
          <w:sz w:val="30"/>
        </w:rPr>
        <w:t xml:space="preserve"> </w:t>
      </w:r>
    </w:p>
    <w:p w14:paraId="271B03EA" w14:textId="77777777" w:rsidR="001437E6" w:rsidRDefault="00E72F16">
      <w:pPr>
        <w:pStyle w:val="Heading1"/>
        <w:ind w:left="-5"/>
      </w:pPr>
      <w:r>
        <w:lastRenderedPageBreak/>
        <w:t xml:space="preserve">5. Flowchart of Project Workflow </w:t>
      </w:r>
    </w:p>
    <w:p w14:paraId="5271E2AD" w14:textId="77777777" w:rsidR="001437E6" w:rsidRDefault="00E72F16">
      <w:pPr>
        <w:spacing w:after="0"/>
        <w:jc w:val="both"/>
      </w:pPr>
      <w:r>
        <w:rPr>
          <w:noProof/>
        </w:rPr>
        <w:drawing>
          <wp:inline distT="0" distB="0" distL="0" distR="0" wp14:anchorId="3E4D4840" wp14:editId="6564A395">
            <wp:extent cx="5484495" cy="7741920"/>
            <wp:effectExtent l="0" t="0" r="1905"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5484495" cy="7741920"/>
                    </a:xfrm>
                    <a:prstGeom prst="rect">
                      <a:avLst/>
                    </a:prstGeom>
                  </pic:spPr>
                </pic:pic>
              </a:graphicData>
            </a:graphic>
          </wp:inline>
        </w:drawing>
      </w:r>
      <w:r>
        <w:rPr>
          <w:rFonts w:ascii="Times New Roman" w:eastAsia="Times New Roman" w:hAnsi="Times New Roman" w:cs="Times New Roman"/>
          <w:b/>
          <w:color w:val="980000"/>
          <w:sz w:val="30"/>
        </w:rPr>
        <w:t xml:space="preserve"> </w:t>
      </w:r>
    </w:p>
    <w:p w14:paraId="7611E94D" w14:textId="77777777" w:rsidR="001437E6" w:rsidRDefault="00E72F16">
      <w:pPr>
        <w:pStyle w:val="Heading1"/>
        <w:spacing w:after="66"/>
        <w:ind w:left="-5"/>
      </w:pPr>
      <w:r>
        <w:lastRenderedPageBreak/>
        <w:t xml:space="preserve">6. Dataset Description </w:t>
      </w:r>
    </w:p>
    <w:p w14:paraId="283022BD" w14:textId="77777777" w:rsidR="001437E6" w:rsidRPr="00D71C66" w:rsidRDefault="00E72F16">
      <w:pPr>
        <w:numPr>
          <w:ilvl w:val="0"/>
          <w:numId w:val="2"/>
        </w:numPr>
        <w:spacing w:after="52"/>
        <w:ind w:hanging="139"/>
        <w:rPr>
          <w:rFonts w:ascii="Times New Roman" w:hAnsi="Times New Roman" w:cs="Times New Roman"/>
          <w:sz w:val="32"/>
          <w:szCs w:val="32"/>
        </w:rPr>
      </w:pPr>
      <w:r w:rsidRPr="00D71C66">
        <w:rPr>
          <w:rFonts w:ascii="Times New Roman" w:eastAsia="Arial" w:hAnsi="Times New Roman" w:cs="Times New Roman"/>
          <w:sz w:val="32"/>
          <w:szCs w:val="32"/>
        </w:rPr>
        <w:t xml:space="preserve">Dataset Source: Yahoo Finance / Alpha Vantage / Kaggle </w:t>
      </w:r>
    </w:p>
    <w:p w14:paraId="59B17890" w14:textId="77777777" w:rsidR="001437E6" w:rsidRPr="00D71C66" w:rsidRDefault="00E72F16">
      <w:pPr>
        <w:numPr>
          <w:ilvl w:val="0"/>
          <w:numId w:val="2"/>
        </w:numPr>
        <w:spacing w:after="52"/>
        <w:ind w:hanging="139"/>
        <w:rPr>
          <w:rFonts w:ascii="Times New Roman" w:hAnsi="Times New Roman" w:cs="Times New Roman"/>
          <w:sz w:val="32"/>
          <w:szCs w:val="32"/>
        </w:rPr>
      </w:pPr>
      <w:r w:rsidRPr="00D71C66">
        <w:rPr>
          <w:rFonts w:ascii="Times New Roman" w:eastAsia="Arial" w:hAnsi="Times New Roman" w:cs="Times New Roman"/>
          <w:sz w:val="32"/>
          <w:szCs w:val="32"/>
        </w:rPr>
        <w:t xml:space="preserve">Data Type: Structured, Time-series </w:t>
      </w:r>
    </w:p>
    <w:p w14:paraId="086B063B" w14:textId="77777777" w:rsidR="001437E6" w:rsidRPr="00D71C66" w:rsidRDefault="00E72F16">
      <w:pPr>
        <w:numPr>
          <w:ilvl w:val="0"/>
          <w:numId w:val="2"/>
        </w:numPr>
        <w:spacing w:after="52"/>
        <w:ind w:hanging="139"/>
        <w:rPr>
          <w:rFonts w:ascii="Times New Roman" w:hAnsi="Times New Roman" w:cs="Times New Roman"/>
          <w:sz w:val="32"/>
          <w:szCs w:val="32"/>
        </w:rPr>
      </w:pPr>
      <w:r w:rsidRPr="00D71C66">
        <w:rPr>
          <w:rFonts w:ascii="Times New Roman" w:eastAsia="Arial" w:hAnsi="Times New Roman" w:cs="Times New Roman"/>
          <w:sz w:val="32"/>
          <w:szCs w:val="32"/>
        </w:rPr>
        <w:t xml:space="preserve">Features: Date, Open, High, Low, Close, Volume </w:t>
      </w:r>
    </w:p>
    <w:p w14:paraId="0CDAB7B7" w14:textId="77777777" w:rsidR="001437E6" w:rsidRPr="00D71C66" w:rsidRDefault="00E72F16">
      <w:pPr>
        <w:numPr>
          <w:ilvl w:val="0"/>
          <w:numId w:val="2"/>
        </w:numPr>
        <w:spacing w:after="52"/>
        <w:ind w:hanging="139"/>
        <w:rPr>
          <w:rFonts w:ascii="Times New Roman" w:hAnsi="Times New Roman" w:cs="Times New Roman"/>
          <w:sz w:val="32"/>
          <w:szCs w:val="32"/>
        </w:rPr>
      </w:pPr>
      <w:r w:rsidRPr="00D71C66">
        <w:rPr>
          <w:rFonts w:ascii="Times New Roman" w:eastAsia="Arial" w:hAnsi="Times New Roman" w:cs="Times New Roman"/>
          <w:sz w:val="32"/>
          <w:szCs w:val="32"/>
        </w:rPr>
        <w:t xml:space="preserve">Target Variable: Closing Price </w:t>
      </w:r>
    </w:p>
    <w:p w14:paraId="3DC69663" w14:textId="77777777" w:rsidR="001437E6" w:rsidRPr="00772F09" w:rsidRDefault="00E72F16">
      <w:pPr>
        <w:numPr>
          <w:ilvl w:val="0"/>
          <w:numId w:val="2"/>
        </w:numPr>
        <w:spacing w:after="371"/>
        <w:ind w:hanging="139"/>
        <w:rPr>
          <w:rFonts w:ascii="Times New Roman" w:hAnsi="Times New Roman" w:cs="Times New Roman"/>
          <w:sz w:val="32"/>
          <w:szCs w:val="32"/>
        </w:rPr>
      </w:pPr>
      <w:r w:rsidRPr="00D71C66">
        <w:rPr>
          <w:rFonts w:ascii="Times New Roman" w:eastAsia="Arial" w:hAnsi="Times New Roman" w:cs="Times New Roman"/>
          <w:sz w:val="32"/>
          <w:szCs w:val="32"/>
        </w:rPr>
        <w:t xml:space="preserve">Dynamic Dataset: Yes </w:t>
      </w:r>
    </w:p>
    <w:p w14:paraId="1732C7FD" w14:textId="16483D95" w:rsidR="00772F09" w:rsidRDefault="00772F09" w:rsidP="00772F09">
      <w:pPr>
        <w:spacing w:after="371"/>
        <w:rPr>
          <w:rFonts w:ascii="Times New Roman" w:eastAsia="Arial" w:hAnsi="Times New Roman" w:cs="Times New Roman"/>
          <w:sz w:val="32"/>
          <w:szCs w:val="32"/>
        </w:rPr>
      </w:pPr>
      <w:r>
        <w:rPr>
          <w:rFonts w:ascii="Times New Roman" w:hAnsi="Times New Roman" w:cs="Times New Roman"/>
          <w:noProof/>
          <w:sz w:val="32"/>
          <w:szCs w:val="32"/>
        </w:rPr>
        <w:drawing>
          <wp:inline distT="0" distB="0" distL="0" distR="0" wp14:anchorId="6C6F29C9" wp14:editId="724ACA4C">
            <wp:extent cx="6481460" cy="1745673"/>
            <wp:effectExtent l="0" t="0" r="0" b="6985"/>
            <wp:docPr id="2410459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45973" name="Picture 241045973"/>
                    <pic:cNvPicPr/>
                  </pic:nvPicPr>
                  <pic:blipFill>
                    <a:blip r:embed="rId11">
                      <a:extLst>
                        <a:ext uri="{28A0092B-C50C-407E-A947-70E740481C1C}">
                          <a14:useLocalDpi xmlns:a14="http://schemas.microsoft.com/office/drawing/2010/main" val="0"/>
                        </a:ext>
                      </a:extLst>
                    </a:blip>
                    <a:stretch>
                      <a:fillRect/>
                    </a:stretch>
                  </pic:blipFill>
                  <pic:spPr>
                    <a:xfrm>
                      <a:off x="0" y="0"/>
                      <a:ext cx="6670355" cy="1796549"/>
                    </a:xfrm>
                    <a:prstGeom prst="rect">
                      <a:avLst/>
                    </a:prstGeom>
                  </pic:spPr>
                </pic:pic>
              </a:graphicData>
            </a:graphic>
          </wp:inline>
        </w:drawing>
      </w:r>
    </w:p>
    <w:p w14:paraId="06842292" w14:textId="77777777" w:rsidR="001437E6" w:rsidRDefault="00E72F16" w:rsidP="00772F09">
      <w:pPr>
        <w:pStyle w:val="Heading1"/>
        <w:ind w:left="0" w:firstLine="0"/>
      </w:pPr>
      <w:r>
        <w:t xml:space="preserve">7. Data Preprocessing </w:t>
      </w:r>
    </w:p>
    <w:p w14:paraId="1A034DAE" w14:textId="77777777" w:rsidR="00772F09" w:rsidRPr="00772F09" w:rsidRDefault="00772F09" w:rsidP="00772F09">
      <w:pPr>
        <w:numPr>
          <w:ilvl w:val="0"/>
          <w:numId w:val="9"/>
        </w:numPr>
        <w:tabs>
          <w:tab w:val="num" w:pos="720"/>
        </w:tabs>
        <w:rPr>
          <w:rFonts w:ascii="Times New Roman" w:hAnsi="Times New Roman" w:cs="Times New Roman"/>
          <w:sz w:val="32"/>
          <w:szCs w:val="32"/>
        </w:rPr>
      </w:pPr>
      <w:r w:rsidRPr="00772F09">
        <w:rPr>
          <w:rFonts w:ascii="Times New Roman" w:hAnsi="Times New Roman" w:cs="Times New Roman"/>
          <w:sz w:val="32"/>
          <w:szCs w:val="32"/>
        </w:rPr>
        <w:t>Removed duplicate headers</w:t>
      </w:r>
    </w:p>
    <w:p w14:paraId="0BC7C7DB" w14:textId="77777777" w:rsidR="00772F09" w:rsidRPr="00772F09" w:rsidRDefault="00772F09" w:rsidP="00772F09">
      <w:pPr>
        <w:numPr>
          <w:ilvl w:val="0"/>
          <w:numId w:val="9"/>
        </w:numPr>
        <w:tabs>
          <w:tab w:val="num" w:pos="720"/>
        </w:tabs>
        <w:rPr>
          <w:rFonts w:ascii="Times New Roman" w:hAnsi="Times New Roman" w:cs="Times New Roman"/>
          <w:sz w:val="32"/>
          <w:szCs w:val="32"/>
        </w:rPr>
      </w:pPr>
      <w:r w:rsidRPr="00772F09">
        <w:rPr>
          <w:rFonts w:ascii="Times New Roman" w:hAnsi="Times New Roman" w:cs="Times New Roman"/>
          <w:sz w:val="32"/>
          <w:szCs w:val="32"/>
        </w:rPr>
        <w:t>Converted columns to correct data types</w:t>
      </w:r>
    </w:p>
    <w:p w14:paraId="0A4AE684" w14:textId="77777777" w:rsidR="00772F09" w:rsidRDefault="00772F09" w:rsidP="00772F09">
      <w:pPr>
        <w:numPr>
          <w:ilvl w:val="0"/>
          <w:numId w:val="9"/>
        </w:numPr>
        <w:tabs>
          <w:tab w:val="num" w:pos="720"/>
        </w:tabs>
        <w:rPr>
          <w:rFonts w:ascii="Times New Roman" w:hAnsi="Times New Roman" w:cs="Times New Roman"/>
          <w:sz w:val="32"/>
          <w:szCs w:val="32"/>
        </w:rPr>
      </w:pPr>
      <w:r w:rsidRPr="00772F09">
        <w:rPr>
          <w:rFonts w:ascii="Times New Roman" w:hAnsi="Times New Roman" w:cs="Times New Roman"/>
          <w:sz w:val="32"/>
          <w:szCs w:val="32"/>
        </w:rPr>
        <w:t>Handled outliers using IQR method</w:t>
      </w:r>
    </w:p>
    <w:p w14:paraId="1B0B4FBD" w14:textId="07A5956F" w:rsidR="001846CD" w:rsidRDefault="00A12785" w:rsidP="001846C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66277EC" wp14:editId="2E56CF7D">
            <wp:extent cx="5995670" cy="4154170"/>
            <wp:effectExtent l="0" t="0" r="5080" b="0"/>
            <wp:docPr id="10182456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45687" name="Picture 1018245687"/>
                    <pic:cNvPicPr/>
                  </pic:nvPicPr>
                  <pic:blipFill>
                    <a:blip r:embed="rId12">
                      <a:extLst>
                        <a:ext uri="{28A0092B-C50C-407E-A947-70E740481C1C}">
                          <a14:useLocalDpi xmlns:a14="http://schemas.microsoft.com/office/drawing/2010/main" val="0"/>
                        </a:ext>
                      </a:extLst>
                    </a:blip>
                    <a:stretch>
                      <a:fillRect/>
                    </a:stretch>
                  </pic:blipFill>
                  <pic:spPr>
                    <a:xfrm>
                      <a:off x="0" y="0"/>
                      <a:ext cx="5995670" cy="4154170"/>
                    </a:xfrm>
                    <a:prstGeom prst="rect">
                      <a:avLst/>
                    </a:prstGeom>
                  </pic:spPr>
                </pic:pic>
              </a:graphicData>
            </a:graphic>
          </wp:inline>
        </w:drawing>
      </w:r>
    </w:p>
    <w:p w14:paraId="4EC6A439" w14:textId="77777777" w:rsidR="00E50097" w:rsidRDefault="00E50097" w:rsidP="00E50097">
      <w:pPr>
        <w:spacing w:after="336"/>
        <w:rPr>
          <w:rFonts w:ascii="Times New Roman" w:hAnsi="Times New Roman" w:cs="Times New Roman"/>
          <w:sz w:val="32"/>
          <w:szCs w:val="32"/>
        </w:rPr>
      </w:pPr>
    </w:p>
    <w:p w14:paraId="16BB2EEB" w14:textId="58083ADA" w:rsidR="001437E6" w:rsidRPr="00E50097" w:rsidRDefault="00E72F16" w:rsidP="00E50097">
      <w:pPr>
        <w:spacing w:after="336"/>
        <w:rPr>
          <w:rFonts w:ascii="Times New Roman" w:hAnsi="Times New Roman" w:cs="Times New Roman"/>
          <w:b/>
          <w:bCs/>
          <w:color w:val="ED7D31" w:themeColor="accent2"/>
        </w:rPr>
      </w:pPr>
      <w:r w:rsidRPr="00E50097">
        <w:rPr>
          <w:rFonts w:ascii="Times New Roman" w:hAnsi="Times New Roman" w:cs="Times New Roman"/>
          <w:b/>
          <w:bCs/>
          <w:color w:val="833C0B" w:themeColor="accent2" w:themeShade="80"/>
          <w:sz w:val="32"/>
          <w:szCs w:val="32"/>
        </w:rPr>
        <w:t>8</w:t>
      </w:r>
      <w:r w:rsidR="00E50097" w:rsidRPr="00E50097">
        <w:rPr>
          <w:rFonts w:ascii="Times New Roman" w:hAnsi="Times New Roman" w:cs="Times New Roman"/>
          <w:b/>
          <w:bCs/>
          <w:color w:val="833C0B" w:themeColor="accent2" w:themeShade="80"/>
          <w:sz w:val="32"/>
          <w:szCs w:val="32"/>
        </w:rPr>
        <w:t>.</w:t>
      </w:r>
      <w:r w:rsidRPr="00E50097">
        <w:rPr>
          <w:rFonts w:ascii="Times New Roman" w:hAnsi="Times New Roman" w:cs="Times New Roman"/>
          <w:b/>
          <w:bCs/>
          <w:color w:val="833C0B" w:themeColor="accent2" w:themeShade="80"/>
          <w:sz w:val="32"/>
          <w:szCs w:val="32"/>
        </w:rPr>
        <w:t xml:space="preserve"> Exploratory Data Analysis (EDA</w:t>
      </w:r>
      <w:r w:rsidRPr="00E50097">
        <w:rPr>
          <w:rFonts w:ascii="Times New Roman" w:hAnsi="Times New Roman" w:cs="Times New Roman"/>
          <w:b/>
          <w:bCs/>
          <w:color w:val="ED7D31" w:themeColor="accent2"/>
        </w:rPr>
        <w:t xml:space="preserve">) </w:t>
      </w:r>
    </w:p>
    <w:p w14:paraId="3539C206" w14:textId="77777777" w:rsidR="00536B07" w:rsidRPr="00536B07" w:rsidRDefault="00536B07" w:rsidP="00536B07">
      <w:pPr>
        <w:numPr>
          <w:ilvl w:val="0"/>
          <w:numId w:val="10"/>
        </w:numPr>
        <w:spacing w:after="299"/>
        <w:rPr>
          <w:rFonts w:ascii="Times New Roman" w:hAnsi="Times New Roman" w:cs="Times New Roman"/>
          <w:sz w:val="32"/>
          <w:szCs w:val="32"/>
        </w:rPr>
      </w:pPr>
      <w:r w:rsidRPr="00536B07">
        <w:rPr>
          <w:rFonts w:ascii="Times New Roman" w:hAnsi="Times New Roman" w:cs="Times New Roman"/>
          <w:sz w:val="32"/>
          <w:szCs w:val="32"/>
        </w:rPr>
        <w:t>Histograms and boxplots: Visualize distributions and detect outliers</w:t>
      </w:r>
    </w:p>
    <w:p w14:paraId="03D538F9" w14:textId="77777777" w:rsidR="00536B07" w:rsidRPr="00536B07" w:rsidRDefault="00536B07" w:rsidP="00536B07">
      <w:pPr>
        <w:numPr>
          <w:ilvl w:val="0"/>
          <w:numId w:val="10"/>
        </w:numPr>
        <w:spacing w:after="299"/>
        <w:rPr>
          <w:rFonts w:ascii="Times New Roman" w:hAnsi="Times New Roman" w:cs="Times New Roman"/>
          <w:sz w:val="32"/>
          <w:szCs w:val="32"/>
        </w:rPr>
      </w:pPr>
      <w:r w:rsidRPr="00536B07">
        <w:rPr>
          <w:rFonts w:ascii="Times New Roman" w:hAnsi="Times New Roman" w:cs="Times New Roman"/>
          <w:sz w:val="32"/>
          <w:szCs w:val="32"/>
        </w:rPr>
        <w:t>Correlation heatmap: Identify interdependencies</w:t>
      </w:r>
    </w:p>
    <w:p w14:paraId="25F7654D" w14:textId="06E117EF" w:rsidR="00536B07" w:rsidRPr="00536B07" w:rsidRDefault="00536B07" w:rsidP="00536B07">
      <w:pPr>
        <w:numPr>
          <w:ilvl w:val="0"/>
          <w:numId w:val="10"/>
        </w:numPr>
        <w:spacing w:after="299"/>
        <w:rPr>
          <w:rFonts w:ascii="Times New Roman" w:hAnsi="Times New Roman" w:cs="Times New Roman"/>
          <w:sz w:val="32"/>
          <w:szCs w:val="32"/>
        </w:rPr>
      </w:pPr>
      <w:r w:rsidRPr="00536B07">
        <w:rPr>
          <w:rFonts w:ascii="Times New Roman" w:hAnsi="Times New Roman" w:cs="Times New Roman"/>
          <w:sz w:val="32"/>
          <w:szCs w:val="32"/>
        </w:rPr>
        <w:t xml:space="preserve">Time series line plot: Observe trend and volatility patterns </w:t>
      </w:r>
      <w:r w:rsidRPr="00536B07">
        <w:rPr>
          <w:rFonts w:ascii="Times New Roman" w:hAnsi="Times New Roman" w:cs="Times New Roman"/>
          <w:b/>
          <w:bCs/>
          <w:sz w:val="32"/>
          <w:szCs w:val="32"/>
        </w:rPr>
        <w:t>Key Insights</w:t>
      </w:r>
    </w:p>
    <w:p w14:paraId="1EF60155" w14:textId="77777777" w:rsidR="00536B07" w:rsidRPr="00536B07" w:rsidRDefault="00536B07" w:rsidP="00536B07">
      <w:pPr>
        <w:numPr>
          <w:ilvl w:val="0"/>
          <w:numId w:val="10"/>
        </w:numPr>
        <w:spacing w:after="299"/>
        <w:rPr>
          <w:rFonts w:ascii="Times New Roman" w:hAnsi="Times New Roman" w:cs="Times New Roman"/>
          <w:sz w:val="32"/>
          <w:szCs w:val="32"/>
        </w:rPr>
      </w:pPr>
      <w:r w:rsidRPr="00536B07">
        <w:rPr>
          <w:rFonts w:ascii="Times New Roman" w:hAnsi="Times New Roman" w:cs="Times New Roman"/>
          <w:sz w:val="32"/>
          <w:szCs w:val="32"/>
        </w:rPr>
        <w:t>Open, High, and Low prices are highly correlated with Close</w:t>
      </w:r>
    </w:p>
    <w:p w14:paraId="5E9DE2DC" w14:textId="77777777" w:rsidR="00536B07" w:rsidRDefault="00536B07" w:rsidP="00536B07">
      <w:pPr>
        <w:numPr>
          <w:ilvl w:val="0"/>
          <w:numId w:val="10"/>
        </w:numPr>
        <w:spacing w:after="299"/>
        <w:rPr>
          <w:rFonts w:ascii="Times New Roman" w:hAnsi="Times New Roman" w:cs="Times New Roman"/>
          <w:sz w:val="32"/>
          <w:szCs w:val="32"/>
        </w:rPr>
      </w:pPr>
      <w:r w:rsidRPr="00536B07">
        <w:rPr>
          <w:rFonts w:ascii="Times New Roman" w:hAnsi="Times New Roman" w:cs="Times New Roman"/>
          <w:sz w:val="32"/>
          <w:szCs w:val="32"/>
        </w:rPr>
        <w:t>Daily returns show market behavior patterns</w:t>
      </w:r>
    </w:p>
    <w:p w14:paraId="750D6888" w14:textId="1BD184FF" w:rsidR="00F558DE" w:rsidRDefault="00F558DE" w:rsidP="00F558DE">
      <w:pPr>
        <w:spacing w:after="299"/>
        <w:ind w:left="720"/>
        <w:rPr>
          <w:rFonts w:ascii="Times New Roman" w:hAnsi="Times New Roman" w:cs="Times New Roman"/>
          <w:sz w:val="32"/>
          <w:szCs w:val="32"/>
        </w:rPr>
      </w:pPr>
      <w:r>
        <w:rPr>
          <w:rFonts w:ascii="Times New Roman" w:hAnsi="Times New Roman" w:cs="Times New Roman"/>
          <w:sz w:val="32"/>
          <w:szCs w:val="32"/>
        </w:rPr>
        <w:t>Univariate analysis</w:t>
      </w:r>
      <w:ins w:id="0" w:author="Microsoft Word" w:date="2025-05-14T10:35:00Z" w16du:dateUtc="2025-05-14T05:05:00Z">
        <w:r w:rsidR="00FD6074">
          <w:rPr>
            <w:rFonts w:ascii="Times New Roman" w:hAnsi="Times New Roman" w:cs="Times New Roman"/>
            <w:sz w:val="32"/>
            <w:szCs w:val="32"/>
          </w:rPr>
          <w:t>:</w:t>
        </w:r>
      </w:ins>
    </w:p>
    <w:p w14:paraId="0FD032B9" w14:textId="6919A865" w:rsidR="00FD6074" w:rsidRPr="00536B07" w:rsidRDefault="00FD6074" w:rsidP="00F558DE">
      <w:pPr>
        <w:spacing w:after="299"/>
        <w:ind w:left="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85E1F82" wp14:editId="65B76C12">
            <wp:extent cx="5995670" cy="3923030"/>
            <wp:effectExtent l="0" t="0" r="5080" b="1270"/>
            <wp:docPr id="4927917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175" name="Picture 49279175"/>
                    <pic:cNvPicPr/>
                  </pic:nvPicPr>
                  <pic:blipFill>
                    <a:blip r:embed="rId13">
                      <a:extLst>
                        <a:ext uri="{28A0092B-C50C-407E-A947-70E740481C1C}">
                          <a14:useLocalDpi xmlns:a14="http://schemas.microsoft.com/office/drawing/2010/main" val="0"/>
                        </a:ext>
                      </a:extLst>
                    </a:blip>
                    <a:stretch>
                      <a:fillRect/>
                    </a:stretch>
                  </pic:blipFill>
                  <pic:spPr>
                    <a:xfrm>
                      <a:off x="0" y="0"/>
                      <a:ext cx="5995670" cy="3923030"/>
                    </a:xfrm>
                    <a:prstGeom prst="rect">
                      <a:avLst/>
                    </a:prstGeom>
                  </pic:spPr>
                </pic:pic>
              </a:graphicData>
            </a:graphic>
          </wp:inline>
        </w:drawing>
      </w:r>
    </w:p>
    <w:p w14:paraId="69AB8D2D" w14:textId="593C227C" w:rsidR="001437E6" w:rsidRDefault="00041DD6">
      <w:pPr>
        <w:spacing w:after="299"/>
        <w:rPr>
          <w:rFonts w:ascii="Times New Roman" w:hAnsi="Times New Roman" w:cs="Times New Roman"/>
          <w:sz w:val="32"/>
          <w:szCs w:val="32"/>
        </w:rPr>
      </w:pPr>
      <w:r w:rsidRPr="00041DD6">
        <w:rPr>
          <w:rFonts w:ascii="Times New Roman" w:hAnsi="Times New Roman" w:cs="Times New Roman"/>
          <w:sz w:val="32"/>
          <w:szCs w:val="32"/>
        </w:rPr>
        <w:t>Bivariate analysis</w:t>
      </w:r>
      <w:r>
        <w:rPr>
          <w:rFonts w:ascii="Times New Roman" w:hAnsi="Times New Roman" w:cs="Times New Roman"/>
          <w:sz w:val="32"/>
          <w:szCs w:val="32"/>
        </w:rPr>
        <w:t xml:space="preserve"> :</w:t>
      </w:r>
    </w:p>
    <w:p w14:paraId="3106D338" w14:textId="09A4417B" w:rsidR="00841E26" w:rsidRDefault="00841E26">
      <w:pPr>
        <w:spacing w:after="299"/>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70BDA8" wp14:editId="0FE5DE93">
            <wp:extent cx="5995670" cy="3266440"/>
            <wp:effectExtent l="0" t="0" r="5080" b="0"/>
            <wp:docPr id="12449055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05503" name="Picture 1244905503"/>
                    <pic:cNvPicPr/>
                  </pic:nvPicPr>
                  <pic:blipFill>
                    <a:blip r:embed="rId14">
                      <a:extLst>
                        <a:ext uri="{28A0092B-C50C-407E-A947-70E740481C1C}">
                          <a14:useLocalDpi xmlns:a14="http://schemas.microsoft.com/office/drawing/2010/main" val="0"/>
                        </a:ext>
                      </a:extLst>
                    </a:blip>
                    <a:stretch>
                      <a:fillRect/>
                    </a:stretch>
                  </pic:blipFill>
                  <pic:spPr>
                    <a:xfrm>
                      <a:off x="0" y="0"/>
                      <a:ext cx="5995670" cy="3266440"/>
                    </a:xfrm>
                    <a:prstGeom prst="rect">
                      <a:avLst/>
                    </a:prstGeom>
                  </pic:spPr>
                </pic:pic>
              </a:graphicData>
            </a:graphic>
          </wp:inline>
        </w:drawing>
      </w:r>
    </w:p>
    <w:p w14:paraId="73277F2B" w14:textId="77777777" w:rsidR="00041DD6" w:rsidRPr="00041DD6" w:rsidRDefault="00041DD6">
      <w:pPr>
        <w:spacing w:after="299"/>
        <w:rPr>
          <w:rFonts w:ascii="Times New Roman" w:hAnsi="Times New Roman" w:cs="Times New Roman"/>
          <w:sz w:val="32"/>
          <w:szCs w:val="32"/>
        </w:rPr>
      </w:pPr>
    </w:p>
    <w:p w14:paraId="7553E02B" w14:textId="77777777" w:rsidR="001437E6" w:rsidRDefault="00E72F16">
      <w:pPr>
        <w:pStyle w:val="Heading1"/>
        <w:ind w:left="-5"/>
      </w:pPr>
      <w:r>
        <w:t xml:space="preserve">9. Feature Engineering </w:t>
      </w:r>
    </w:p>
    <w:p w14:paraId="20E67F6A" w14:textId="77777777" w:rsidR="00536B07" w:rsidRPr="00536B07" w:rsidRDefault="00536B07" w:rsidP="00536B07">
      <w:pPr>
        <w:numPr>
          <w:ilvl w:val="0"/>
          <w:numId w:val="11"/>
        </w:numPr>
        <w:spacing w:after="299"/>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Created Daily_Return, High_Low_Range, Close^2, Volume_Price_Ratio</w:t>
      </w:r>
    </w:p>
    <w:p w14:paraId="45B2B982" w14:textId="77777777" w:rsidR="00536B07" w:rsidRPr="00536B07" w:rsidRDefault="00536B07" w:rsidP="00536B07">
      <w:pPr>
        <w:numPr>
          <w:ilvl w:val="0"/>
          <w:numId w:val="11"/>
        </w:numPr>
        <w:spacing w:after="299"/>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Extracted Year, Month, Weekday from date</w:t>
      </w:r>
    </w:p>
    <w:p w14:paraId="74838C50" w14:textId="77777777" w:rsidR="00536B07" w:rsidRDefault="00536B07" w:rsidP="00536B07">
      <w:pPr>
        <w:numPr>
          <w:ilvl w:val="0"/>
          <w:numId w:val="11"/>
        </w:numPr>
        <w:spacing w:after="299"/>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Added 7-day and 30-day moving averages Impact: These transformations helped capture volatility and trend features essential for time series prediction.</w:t>
      </w:r>
    </w:p>
    <w:p w14:paraId="61CC36C8" w14:textId="7F07D639" w:rsidR="00EB74CE" w:rsidRPr="00536B07" w:rsidRDefault="00F24FAE" w:rsidP="00EB74CE">
      <w:pPr>
        <w:spacing w:after="299"/>
        <w:ind w:left="360"/>
        <w:rPr>
          <w:rFonts w:ascii="Times New Roman" w:eastAsia="Times New Roman" w:hAnsi="Times New Roman" w:cs="Times New Roman"/>
          <w:bCs/>
          <w:color w:val="auto"/>
          <w:sz w:val="32"/>
          <w:szCs w:val="32"/>
        </w:rPr>
      </w:pPr>
      <w:r>
        <w:rPr>
          <w:rFonts w:ascii="Times New Roman" w:eastAsia="Times New Roman" w:hAnsi="Times New Roman" w:cs="Times New Roman"/>
          <w:bCs/>
          <w:noProof/>
          <w:color w:val="auto"/>
          <w:sz w:val="32"/>
          <w:szCs w:val="32"/>
        </w:rPr>
        <w:drawing>
          <wp:inline distT="0" distB="0" distL="0" distR="0" wp14:anchorId="6AB23593" wp14:editId="540745BA">
            <wp:extent cx="4401164" cy="1190791"/>
            <wp:effectExtent l="0" t="0" r="0" b="9525"/>
            <wp:docPr id="9663053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05346" name="Picture 966305346"/>
                    <pic:cNvPicPr/>
                  </pic:nvPicPr>
                  <pic:blipFill>
                    <a:blip r:embed="rId15">
                      <a:extLst>
                        <a:ext uri="{28A0092B-C50C-407E-A947-70E740481C1C}">
                          <a14:useLocalDpi xmlns:a14="http://schemas.microsoft.com/office/drawing/2010/main" val="0"/>
                        </a:ext>
                      </a:extLst>
                    </a:blip>
                    <a:stretch>
                      <a:fillRect/>
                    </a:stretch>
                  </pic:blipFill>
                  <pic:spPr>
                    <a:xfrm>
                      <a:off x="0" y="0"/>
                      <a:ext cx="4401164" cy="1190791"/>
                    </a:xfrm>
                    <a:prstGeom prst="rect">
                      <a:avLst/>
                    </a:prstGeom>
                  </pic:spPr>
                </pic:pic>
              </a:graphicData>
            </a:graphic>
          </wp:inline>
        </w:drawing>
      </w:r>
    </w:p>
    <w:p w14:paraId="6CD2A226" w14:textId="77777777" w:rsidR="001437E6" w:rsidRDefault="00E72F16">
      <w:pPr>
        <w:spacing w:after="299"/>
      </w:pPr>
      <w:r>
        <w:rPr>
          <w:rFonts w:ascii="Times New Roman" w:eastAsia="Times New Roman" w:hAnsi="Times New Roman" w:cs="Times New Roman"/>
          <w:b/>
          <w:color w:val="980000"/>
          <w:sz w:val="30"/>
        </w:rPr>
        <w:t xml:space="preserve"> </w:t>
      </w:r>
    </w:p>
    <w:p w14:paraId="67A37B98" w14:textId="77777777" w:rsidR="001437E6" w:rsidRDefault="00E72F16">
      <w:pPr>
        <w:pStyle w:val="Heading1"/>
        <w:ind w:left="-5"/>
      </w:pPr>
      <w:r>
        <w:t xml:space="preserve">10. Model Building </w:t>
      </w:r>
    </w:p>
    <w:p w14:paraId="51F47661" w14:textId="77777777" w:rsidR="00536B07" w:rsidRPr="00536B07" w:rsidRDefault="00536B07" w:rsidP="00536B07">
      <w:pPr>
        <w:numPr>
          <w:ilvl w:val="0"/>
          <w:numId w:val="12"/>
        </w:numPr>
        <w:spacing w:after="299"/>
        <w:rPr>
          <w:rFonts w:ascii="Times New Roman" w:eastAsia="Times New Roman" w:hAnsi="Times New Roman" w:cs="Times New Roman"/>
          <w:i/>
          <w:sz w:val="32"/>
          <w:szCs w:val="32"/>
        </w:rPr>
      </w:pPr>
      <w:r w:rsidRPr="00536B07">
        <w:rPr>
          <w:rFonts w:ascii="Times New Roman" w:eastAsia="Times New Roman" w:hAnsi="Times New Roman" w:cs="Times New Roman"/>
          <w:i/>
          <w:sz w:val="32"/>
          <w:szCs w:val="32"/>
        </w:rPr>
        <w:t>Models used: Linear Regression, Random Forest Regressor</w:t>
      </w:r>
    </w:p>
    <w:p w14:paraId="2A6E3A1C" w14:textId="77777777" w:rsidR="00536B07" w:rsidRPr="00536B07" w:rsidRDefault="00536B07" w:rsidP="00536B07">
      <w:pPr>
        <w:numPr>
          <w:ilvl w:val="0"/>
          <w:numId w:val="12"/>
        </w:numPr>
        <w:spacing w:after="299"/>
        <w:rPr>
          <w:rFonts w:ascii="Times New Roman" w:eastAsia="Times New Roman" w:hAnsi="Times New Roman" w:cs="Times New Roman"/>
          <w:i/>
          <w:sz w:val="32"/>
          <w:szCs w:val="32"/>
        </w:rPr>
      </w:pPr>
      <w:r w:rsidRPr="00536B07">
        <w:rPr>
          <w:rFonts w:ascii="Times New Roman" w:eastAsia="Times New Roman" w:hAnsi="Times New Roman" w:cs="Times New Roman"/>
          <w:i/>
          <w:sz w:val="32"/>
          <w:szCs w:val="32"/>
        </w:rPr>
        <w:t>Justification:</w:t>
      </w:r>
    </w:p>
    <w:p w14:paraId="61B819F7" w14:textId="77777777" w:rsidR="00536B07" w:rsidRPr="00536B07" w:rsidRDefault="00536B07" w:rsidP="00536B07">
      <w:pPr>
        <w:numPr>
          <w:ilvl w:val="1"/>
          <w:numId w:val="12"/>
        </w:numPr>
        <w:spacing w:after="299"/>
        <w:rPr>
          <w:rFonts w:ascii="Times New Roman" w:eastAsia="Times New Roman" w:hAnsi="Times New Roman" w:cs="Times New Roman"/>
          <w:i/>
          <w:sz w:val="32"/>
          <w:szCs w:val="32"/>
        </w:rPr>
      </w:pPr>
      <w:r w:rsidRPr="00536B07">
        <w:rPr>
          <w:rFonts w:ascii="Times New Roman" w:eastAsia="Times New Roman" w:hAnsi="Times New Roman" w:cs="Times New Roman"/>
          <w:i/>
          <w:sz w:val="32"/>
          <w:szCs w:val="32"/>
        </w:rPr>
        <w:t>Linear Regression: Baseline, interpretable</w:t>
      </w:r>
    </w:p>
    <w:p w14:paraId="6EC8F1BE" w14:textId="77777777" w:rsidR="00536B07" w:rsidRPr="00536B07" w:rsidRDefault="00536B07" w:rsidP="00536B07">
      <w:pPr>
        <w:numPr>
          <w:ilvl w:val="1"/>
          <w:numId w:val="12"/>
        </w:numPr>
        <w:spacing w:after="299"/>
        <w:rPr>
          <w:rFonts w:ascii="Times New Roman" w:eastAsia="Times New Roman" w:hAnsi="Times New Roman" w:cs="Times New Roman"/>
          <w:i/>
          <w:sz w:val="32"/>
          <w:szCs w:val="32"/>
        </w:rPr>
      </w:pPr>
      <w:r w:rsidRPr="00536B07">
        <w:rPr>
          <w:rFonts w:ascii="Times New Roman" w:eastAsia="Times New Roman" w:hAnsi="Times New Roman" w:cs="Times New Roman"/>
          <w:i/>
          <w:sz w:val="32"/>
          <w:szCs w:val="32"/>
        </w:rPr>
        <w:t>Random Forest: Non-linear, robust, better performance</w:t>
      </w:r>
    </w:p>
    <w:p w14:paraId="2DEEFE23" w14:textId="77777777" w:rsidR="00536B07" w:rsidRPr="00536B07" w:rsidRDefault="00536B07" w:rsidP="00536B07">
      <w:pPr>
        <w:numPr>
          <w:ilvl w:val="0"/>
          <w:numId w:val="12"/>
        </w:numPr>
        <w:spacing w:after="299"/>
        <w:rPr>
          <w:rFonts w:ascii="Times New Roman" w:eastAsia="Times New Roman" w:hAnsi="Times New Roman" w:cs="Times New Roman"/>
          <w:i/>
          <w:sz w:val="32"/>
          <w:szCs w:val="32"/>
        </w:rPr>
      </w:pPr>
      <w:r w:rsidRPr="00536B07">
        <w:rPr>
          <w:rFonts w:ascii="Times New Roman" w:eastAsia="Times New Roman" w:hAnsi="Times New Roman" w:cs="Times New Roman"/>
          <w:i/>
          <w:sz w:val="32"/>
          <w:szCs w:val="32"/>
        </w:rPr>
        <w:t>Split: 80% training, 20% testing</w:t>
      </w:r>
    </w:p>
    <w:p w14:paraId="36D6F29E" w14:textId="77777777" w:rsidR="001437E6" w:rsidRDefault="00E72F16">
      <w:pPr>
        <w:spacing w:after="299"/>
      </w:pPr>
      <w:r>
        <w:rPr>
          <w:rFonts w:ascii="Times New Roman" w:eastAsia="Times New Roman" w:hAnsi="Times New Roman" w:cs="Times New Roman"/>
          <w:b/>
          <w:color w:val="980000"/>
          <w:sz w:val="30"/>
        </w:rPr>
        <w:t xml:space="preserve"> </w:t>
      </w:r>
    </w:p>
    <w:p w14:paraId="6F265968" w14:textId="77777777" w:rsidR="001437E6" w:rsidRDefault="00E72F16">
      <w:pPr>
        <w:pStyle w:val="Heading1"/>
        <w:ind w:left="-5"/>
      </w:pPr>
      <w:r>
        <w:t xml:space="preserve">11. Model Evaluation </w:t>
      </w:r>
    </w:p>
    <w:p w14:paraId="0D7078B8" w14:textId="77777777" w:rsidR="00C77681" w:rsidRPr="00C77681" w:rsidRDefault="00C77681" w:rsidP="00C77681">
      <w:pPr>
        <w:numPr>
          <w:ilvl w:val="0"/>
          <w:numId w:val="14"/>
        </w:numPr>
        <w:spacing w:after="318"/>
      </w:pPr>
      <w:r w:rsidRPr="00C77681">
        <w:rPr>
          <w:b/>
          <w:bCs/>
        </w:rPr>
        <w:t>Linear Regression</w:t>
      </w:r>
      <w:r w:rsidRPr="00C77681">
        <w:t xml:space="preserve"> (baseline)</w:t>
      </w:r>
    </w:p>
    <w:p w14:paraId="2ED3D913" w14:textId="77777777" w:rsidR="00C77681" w:rsidRPr="00C77681" w:rsidRDefault="00C77681" w:rsidP="00C77681">
      <w:pPr>
        <w:numPr>
          <w:ilvl w:val="0"/>
          <w:numId w:val="14"/>
        </w:numPr>
        <w:spacing w:after="318"/>
      </w:pPr>
      <w:r w:rsidRPr="00C77681">
        <w:rPr>
          <w:b/>
          <w:bCs/>
        </w:rPr>
        <w:lastRenderedPageBreak/>
        <w:t>Random Forest Regressor</w:t>
      </w:r>
      <w:r w:rsidRPr="00C77681">
        <w:t xml:space="preserve"> (non-linear, robust to noise)</w:t>
      </w:r>
    </w:p>
    <w:p w14:paraId="103B8A84" w14:textId="77777777" w:rsidR="00C77681" w:rsidRPr="00C77681" w:rsidRDefault="00C77681" w:rsidP="00C77681">
      <w:pPr>
        <w:numPr>
          <w:ilvl w:val="0"/>
          <w:numId w:val="14"/>
        </w:numPr>
        <w:spacing w:after="318"/>
      </w:pPr>
      <w:r w:rsidRPr="00C77681">
        <w:rPr>
          <w:b/>
          <w:bCs/>
        </w:rPr>
        <w:t>Metrics</w:t>
      </w:r>
      <w:r w:rsidRPr="00C77681">
        <w:t xml:space="preserve"> used:</w:t>
      </w:r>
    </w:p>
    <w:p w14:paraId="573DB0E9" w14:textId="77777777" w:rsidR="00C77681" w:rsidRPr="00C77681" w:rsidRDefault="00C77681" w:rsidP="00C77681">
      <w:pPr>
        <w:numPr>
          <w:ilvl w:val="1"/>
          <w:numId w:val="14"/>
        </w:numPr>
        <w:spacing w:after="318"/>
      </w:pPr>
      <w:r w:rsidRPr="00C77681">
        <w:t>MAE</w:t>
      </w:r>
    </w:p>
    <w:p w14:paraId="74B8B501" w14:textId="77777777" w:rsidR="00C77681" w:rsidRPr="00C77681" w:rsidRDefault="00C77681" w:rsidP="00C77681">
      <w:pPr>
        <w:numPr>
          <w:ilvl w:val="1"/>
          <w:numId w:val="14"/>
        </w:numPr>
        <w:spacing w:after="318"/>
      </w:pPr>
      <w:r w:rsidRPr="00C77681">
        <w:t>RMSE</w:t>
      </w:r>
    </w:p>
    <w:p w14:paraId="6D04E9D0" w14:textId="77777777" w:rsidR="00C77681" w:rsidRPr="00C77681" w:rsidRDefault="00C77681" w:rsidP="00C77681">
      <w:pPr>
        <w:numPr>
          <w:ilvl w:val="1"/>
          <w:numId w:val="14"/>
        </w:numPr>
        <w:spacing w:after="318"/>
      </w:pPr>
      <w:r w:rsidRPr="00C77681">
        <w:t>R²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946"/>
        <w:gridCol w:w="946"/>
        <w:gridCol w:w="823"/>
      </w:tblGrid>
      <w:tr w:rsidR="00C77681" w:rsidRPr="00C77681" w14:paraId="0EB23AE7" w14:textId="77777777" w:rsidTr="00C77681">
        <w:trPr>
          <w:tblHeader/>
          <w:tblCellSpacing w:w="15" w:type="dxa"/>
        </w:trPr>
        <w:tc>
          <w:tcPr>
            <w:tcW w:w="0" w:type="auto"/>
            <w:vAlign w:val="center"/>
            <w:hideMark/>
          </w:tcPr>
          <w:p w14:paraId="708AB38A" w14:textId="77777777" w:rsidR="00C77681" w:rsidRPr="00C77681" w:rsidRDefault="00C77681" w:rsidP="00C77681">
            <w:pPr>
              <w:spacing w:after="318"/>
              <w:rPr>
                <w:b/>
                <w:bCs/>
              </w:rPr>
            </w:pPr>
            <w:r w:rsidRPr="00C77681">
              <w:rPr>
                <w:b/>
                <w:bCs/>
              </w:rPr>
              <w:t>Model</w:t>
            </w:r>
          </w:p>
        </w:tc>
        <w:tc>
          <w:tcPr>
            <w:tcW w:w="0" w:type="auto"/>
            <w:vAlign w:val="center"/>
            <w:hideMark/>
          </w:tcPr>
          <w:p w14:paraId="1416B364" w14:textId="77777777" w:rsidR="00C77681" w:rsidRPr="00C77681" w:rsidRDefault="00C77681" w:rsidP="00C77681">
            <w:pPr>
              <w:spacing w:after="318"/>
              <w:rPr>
                <w:b/>
                <w:bCs/>
              </w:rPr>
            </w:pPr>
            <w:r w:rsidRPr="00C77681">
              <w:rPr>
                <w:b/>
                <w:bCs/>
              </w:rPr>
              <w:t>MAE</w:t>
            </w:r>
          </w:p>
        </w:tc>
        <w:tc>
          <w:tcPr>
            <w:tcW w:w="0" w:type="auto"/>
            <w:vAlign w:val="center"/>
            <w:hideMark/>
          </w:tcPr>
          <w:p w14:paraId="45ECB95A" w14:textId="77777777" w:rsidR="00C77681" w:rsidRPr="00C77681" w:rsidRDefault="00C77681" w:rsidP="00C77681">
            <w:pPr>
              <w:spacing w:after="318"/>
              <w:rPr>
                <w:b/>
                <w:bCs/>
              </w:rPr>
            </w:pPr>
            <w:r w:rsidRPr="00C77681">
              <w:rPr>
                <w:b/>
                <w:bCs/>
              </w:rPr>
              <w:t>RMSE</w:t>
            </w:r>
          </w:p>
        </w:tc>
        <w:tc>
          <w:tcPr>
            <w:tcW w:w="0" w:type="auto"/>
            <w:vAlign w:val="center"/>
            <w:hideMark/>
          </w:tcPr>
          <w:p w14:paraId="258F8A1D" w14:textId="77777777" w:rsidR="00C77681" w:rsidRPr="00C77681" w:rsidRDefault="00C77681" w:rsidP="00C77681">
            <w:pPr>
              <w:spacing w:after="318"/>
              <w:rPr>
                <w:b/>
                <w:bCs/>
              </w:rPr>
            </w:pPr>
            <w:r w:rsidRPr="00C77681">
              <w:rPr>
                <w:b/>
                <w:bCs/>
              </w:rPr>
              <w:t>R² Score</w:t>
            </w:r>
          </w:p>
        </w:tc>
      </w:tr>
      <w:tr w:rsidR="00C77681" w:rsidRPr="00C77681" w14:paraId="7FD9B5B0" w14:textId="77777777" w:rsidTr="00C77681">
        <w:trPr>
          <w:tblCellSpacing w:w="15" w:type="dxa"/>
        </w:trPr>
        <w:tc>
          <w:tcPr>
            <w:tcW w:w="0" w:type="auto"/>
            <w:vAlign w:val="center"/>
            <w:hideMark/>
          </w:tcPr>
          <w:p w14:paraId="668A6484" w14:textId="77777777" w:rsidR="00C77681" w:rsidRPr="00C77681" w:rsidRDefault="00C77681" w:rsidP="00C77681">
            <w:pPr>
              <w:spacing w:after="318"/>
            </w:pPr>
            <w:r w:rsidRPr="00C77681">
              <w:t>Linear Regression</w:t>
            </w:r>
          </w:p>
        </w:tc>
        <w:tc>
          <w:tcPr>
            <w:tcW w:w="0" w:type="auto"/>
            <w:vAlign w:val="center"/>
            <w:hideMark/>
          </w:tcPr>
          <w:p w14:paraId="663F096C" w14:textId="77777777" w:rsidR="00C77681" w:rsidRPr="00C77681" w:rsidRDefault="00C77681" w:rsidP="00C77681">
            <w:pPr>
              <w:spacing w:after="318"/>
            </w:pPr>
            <w:r w:rsidRPr="00C77681">
              <w:t>Moderate</w:t>
            </w:r>
          </w:p>
        </w:tc>
        <w:tc>
          <w:tcPr>
            <w:tcW w:w="0" w:type="auto"/>
            <w:vAlign w:val="center"/>
            <w:hideMark/>
          </w:tcPr>
          <w:p w14:paraId="1B595C8A" w14:textId="77777777" w:rsidR="00C77681" w:rsidRPr="00C77681" w:rsidRDefault="00C77681" w:rsidP="00C77681">
            <w:pPr>
              <w:spacing w:after="318"/>
            </w:pPr>
            <w:r w:rsidRPr="00C77681">
              <w:t>Moderate</w:t>
            </w:r>
          </w:p>
        </w:tc>
        <w:tc>
          <w:tcPr>
            <w:tcW w:w="0" w:type="auto"/>
            <w:vAlign w:val="center"/>
            <w:hideMark/>
          </w:tcPr>
          <w:p w14:paraId="4E3FC79D" w14:textId="77777777" w:rsidR="00C77681" w:rsidRPr="00C77681" w:rsidRDefault="00C77681" w:rsidP="00C77681">
            <w:pPr>
              <w:spacing w:after="318"/>
            </w:pPr>
            <w:r w:rsidRPr="00C77681">
              <w:t>Lower</w:t>
            </w:r>
          </w:p>
        </w:tc>
      </w:tr>
      <w:tr w:rsidR="00C77681" w:rsidRPr="00C77681" w14:paraId="55F92053" w14:textId="77777777" w:rsidTr="00C77681">
        <w:trPr>
          <w:tblCellSpacing w:w="15" w:type="dxa"/>
        </w:trPr>
        <w:tc>
          <w:tcPr>
            <w:tcW w:w="0" w:type="auto"/>
            <w:vAlign w:val="center"/>
            <w:hideMark/>
          </w:tcPr>
          <w:p w14:paraId="5E1C111B" w14:textId="77777777" w:rsidR="00C77681" w:rsidRPr="00C77681" w:rsidRDefault="00C77681" w:rsidP="00C77681">
            <w:pPr>
              <w:spacing w:after="318"/>
            </w:pPr>
            <w:r w:rsidRPr="00C77681">
              <w:t>Random Forest</w:t>
            </w:r>
          </w:p>
        </w:tc>
        <w:tc>
          <w:tcPr>
            <w:tcW w:w="0" w:type="auto"/>
            <w:vAlign w:val="center"/>
            <w:hideMark/>
          </w:tcPr>
          <w:p w14:paraId="75C90F7F" w14:textId="77777777" w:rsidR="00C77681" w:rsidRPr="00C77681" w:rsidRDefault="00C77681" w:rsidP="00C77681">
            <w:pPr>
              <w:spacing w:after="318"/>
            </w:pPr>
            <w:r w:rsidRPr="00C77681">
              <w:t>Lower</w:t>
            </w:r>
          </w:p>
        </w:tc>
        <w:tc>
          <w:tcPr>
            <w:tcW w:w="0" w:type="auto"/>
            <w:vAlign w:val="center"/>
            <w:hideMark/>
          </w:tcPr>
          <w:p w14:paraId="3D648169" w14:textId="77777777" w:rsidR="00C77681" w:rsidRPr="00C77681" w:rsidRDefault="00C77681" w:rsidP="00C77681">
            <w:pPr>
              <w:spacing w:after="318"/>
            </w:pPr>
            <w:r w:rsidRPr="00C77681">
              <w:t>Lower</w:t>
            </w:r>
          </w:p>
        </w:tc>
        <w:tc>
          <w:tcPr>
            <w:tcW w:w="0" w:type="auto"/>
            <w:vAlign w:val="center"/>
            <w:hideMark/>
          </w:tcPr>
          <w:p w14:paraId="53C55FCD" w14:textId="48ED9B82" w:rsidR="00BD2E0E" w:rsidRPr="00C77681" w:rsidRDefault="00C77681" w:rsidP="00C77681">
            <w:pPr>
              <w:spacing w:after="318"/>
            </w:pPr>
            <w:r w:rsidRPr="00C77681">
              <w:t>Higher</w:t>
            </w:r>
          </w:p>
        </w:tc>
      </w:tr>
    </w:tbl>
    <w:p w14:paraId="42930014" w14:textId="174CDC20" w:rsidR="001437E6" w:rsidRDefault="00BD2E0E">
      <w:pPr>
        <w:spacing w:after="318"/>
      </w:pPr>
      <w:r>
        <w:rPr>
          <w:noProof/>
        </w:rPr>
        <w:drawing>
          <wp:inline distT="0" distB="0" distL="0" distR="0" wp14:anchorId="7AA568DA" wp14:editId="3FED6D91">
            <wp:extent cx="2610214" cy="704948"/>
            <wp:effectExtent l="0" t="0" r="0" b="0"/>
            <wp:docPr id="71635476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4766" name="Picture 716354766"/>
                    <pic:cNvPicPr/>
                  </pic:nvPicPr>
                  <pic:blipFill>
                    <a:blip r:embed="rId16">
                      <a:extLst>
                        <a:ext uri="{28A0092B-C50C-407E-A947-70E740481C1C}">
                          <a14:useLocalDpi xmlns:a14="http://schemas.microsoft.com/office/drawing/2010/main" val="0"/>
                        </a:ext>
                      </a:extLst>
                    </a:blip>
                    <a:stretch>
                      <a:fillRect/>
                    </a:stretch>
                  </pic:blipFill>
                  <pic:spPr>
                    <a:xfrm>
                      <a:off x="0" y="0"/>
                      <a:ext cx="2610214" cy="704948"/>
                    </a:xfrm>
                    <a:prstGeom prst="rect">
                      <a:avLst/>
                    </a:prstGeom>
                  </pic:spPr>
                </pic:pic>
              </a:graphicData>
            </a:graphic>
          </wp:inline>
        </w:drawing>
      </w:r>
    </w:p>
    <w:p w14:paraId="1C76D85C" w14:textId="77777777" w:rsidR="001437E6" w:rsidRDefault="00E72F16">
      <w:pPr>
        <w:pStyle w:val="Heading1"/>
        <w:ind w:left="-5"/>
      </w:pPr>
      <w:r>
        <w:t xml:space="preserve">12. Deployment </w:t>
      </w:r>
    </w:p>
    <w:p w14:paraId="7BDE33EB" w14:textId="77777777" w:rsidR="00451C18" w:rsidRPr="00451C18" w:rsidRDefault="00451C18" w:rsidP="00451C18">
      <w:pPr>
        <w:numPr>
          <w:ilvl w:val="0"/>
          <w:numId w:val="15"/>
        </w:numPr>
        <w:spacing w:after="277"/>
        <w:rPr>
          <w:rFonts w:ascii="Times New Roman" w:hAnsi="Times New Roman" w:cs="Times New Roman"/>
          <w:sz w:val="32"/>
          <w:szCs w:val="32"/>
        </w:rPr>
      </w:pPr>
      <w:r w:rsidRPr="00451C18">
        <w:rPr>
          <w:rFonts w:ascii="Times New Roman" w:hAnsi="Times New Roman" w:cs="Times New Roman"/>
          <w:b/>
          <w:bCs/>
          <w:sz w:val="32"/>
          <w:szCs w:val="32"/>
        </w:rPr>
        <w:t>Tool Used:</w:t>
      </w:r>
      <w:r w:rsidRPr="00451C18">
        <w:rPr>
          <w:rFonts w:ascii="Times New Roman" w:hAnsi="Times New Roman" w:cs="Times New Roman"/>
          <w:sz w:val="32"/>
          <w:szCs w:val="32"/>
        </w:rPr>
        <w:t xml:space="preserve"> Gradio</w:t>
      </w:r>
    </w:p>
    <w:p w14:paraId="167ACBEA" w14:textId="77777777" w:rsidR="00451C18" w:rsidRPr="00451C18" w:rsidRDefault="00451C18" w:rsidP="00451C18">
      <w:pPr>
        <w:numPr>
          <w:ilvl w:val="0"/>
          <w:numId w:val="15"/>
        </w:numPr>
        <w:spacing w:after="277"/>
        <w:rPr>
          <w:rFonts w:ascii="Times New Roman" w:hAnsi="Times New Roman" w:cs="Times New Roman"/>
          <w:sz w:val="32"/>
          <w:szCs w:val="32"/>
        </w:rPr>
      </w:pPr>
      <w:r w:rsidRPr="00451C18">
        <w:rPr>
          <w:rFonts w:ascii="Times New Roman" w:hAnsi="Times New Roman" w:cs="Times New Roman"/>
          <w:b/>
          <w:bCs/>
          <w:sz w:val="32"/>
          <w:szCs w:val="32"/>
        </w:rPr>
        <w:t>Environment:</w:t>
      </w:r>
      <w:r w:rsidRPr="00451C18">
        <w:rPr>
          <w:rFonts w:ascii="Times New Roman" w:hAnsi="Times New Roman" w:cs="Times New Roman"/>
          <w:sz w:val="32"/>
          <w:szCs w:val="32"/>
        </w:rPr>
        <w:t xml:space="preserve"> Google Colab</w:t>
      </w:r>
    </w:p>
    <w:p w14:paraId="7FED8820" w14:textId="77777777" w:rsidR="00451C18" w:rsidRPr="00451C18" w:rsidRDefault="00451C18" w:rsidP="00451C18">
      <w:pPr>
        <w:numPr>
          <w:ilvl w:val="0"/>
          <w:numId w:val="15"/>
        </w:numPr>
        <w:spacing w:after="277"/>
        <w:rPr>
          <w:rFonts w:ascii="Times New Roman" w:hAnsi="Times New Roman" w:cs="Times New Roman"/>
          <w:sz w:val="32"/>
          <w:szCs w:val="32"/>
        </w:rPr>
      </w:pPr>
      <w:r w:rsidRPr="00451C18">
        <w:rPr>
          <w:rFonts w:ascii="Times New Roman" w:hAnsi="Times New Roman" w:cs="Times New Roman"/>
          <w:b/>
          <w:bCs/>
          <w:sz w:val="32"/>
          <w:szCs w:val="32"/>
        </w:rPr>
        <w:t>Interface Type:</w:t>
      </w:r>
      <w:r w:rsidRPr="00451C18">
        <w:rPr>
          <w:rFonts w:ascii="Times New Roman" w:hAnsi="Times New Roman" w:cs="Times New Roman"/>
          <w:sz w:val="32"/>
          <w:szCs w:val="32"/>
        </w:rPr>
        <w:t xml:space="preserve"> Web form with number inputs</w:t>
      </w:r>
    </w:p>
    <w:p w14:paraId="568C35B3" w14:textId="77777777" w:rsidR="00451C18" w:rsidRPr="00451C18" w:rsidRDefault="00451C18" w:rsidP="00451C18">
      <w:pPr>
        <w:numPr>
          <w:ilvl w:val="0"/>
          <w:numId w:val="15"/>
        </w:numPr>
        <w:spacing w:after="277"/>
        <w:rPr>
          <w:rFonts w:ascii="Times New Roman" w:hAnsi="Times New Roman" w:cs="Times New Roman"/>
          <w:sz w:val="32"/>
          <w:szCs w:val="32"/>
        </w:rPr>
      </w:pPr>
      <w:r w:rsidRPr="00451C18">
        <w:rPr>
          <w:rFonts w:ascii="Times New Roman" w:hAnsi="Times New Roman" w:cs="Times New Roman"/>
          <w:b/>
          <w:bCs/>
          <w:sz w:val="32"/>
          <w:szCs w:val="32"/>
        </w:rPr>
        <w:t>Language:</w:t>
      </w:r>
      <w:r w:rsidRPr="00451C18">
        <w:rPr>
          <w:rFonts w:ascii="Times New Roman" w:hAnsi="Times New Roman" w:cs="Times New Roman"/>
          <w:sz w:val="32"/>
          <w:szCs w:val="32"/>
        </w:rPr>
        <w:t xml:space="preserve"> Python 3.10</w:t>
      </w:r>
    </w:p>
    <w:p w14:paraId="5BF4FA74" w14:textId="77777777" w:rsidR="00451C18" w:rsidRPr="00451C18" w:rsidRDefault="00451C18" w:rsidP="00451C18">
      <w:pPr>
        <w:numPr>
          <w:ilvl w:val="0"/>
          <w:numId w:val="15"/>
        </w:numPr>
        <w:spacing w:after="277"/>
        <w:rPr>
          <w:rFonts w:ascii="Times New Roman" w:hAnsi="Times New Roman" w:cs="Times New Roman"/>
          <w:sz w:val="32"/>
          <w:szCs w:val="32"/>
        </w:rPr>
      </w:pPr>
      <w:r w:rsidRPr="00451C18">
        <w:rPr>
          <w:rFonts w:ascii="Times New Roman" w:hAnsi="Times New Roman" w:cs="Times New Roman"/>
          <w:b/>
          <w:bCs/>
          <w:sz w:val="32"/>
          <w:szCs w:val="32"/>
        </w:rPr>
        <w:t>Libraries:</w:t>
      </w:r>
      <w:r w:rsidRPr="00451C18">
        <w:rPr>
          <w:rFonts w:ascii="Times New Roman" w:hAnsi="Times New Roman" w:cs="Times New Roman"/>
          <w:sz w:val="32"/>
          <w:szCs w:val="32"/>
        </w:rPr>
        <w:t xml:space="preserve"> gradio, pandas, numpy, scikit-learn</w:t>
      </w:r>
    </w:p>
    <w:p w14:paraId="18AC90AD" w14:textId="5ABA85E5" w:rsidR="001437E6" w:rsidRDefault="001437E6" w:rsidP="00A8426A">
      <w:pPr>
        <w:spacing w:after="277"/>
      </w:pPr>
    </w:p>
    <w:p w14:paraId="2F370D66" w14:textId="77777777" w:rsidR="001437E6" w:rsidRDefault="00E72F16">
      <w:pPr>
        <w:pStyle w:val="Heading1"/>
        <w:ind w:left="-5"/>
      </w:pPr>
      <w:r>
        <w:t xml:space="preserve">13. Source code </w:t>
      </w:r>
    </w:p>
    <w:p w14:paraId="254EB1A8" w14:textId="77777777" w:rsidR="009F321A" w:rsidRPr="009F321A" w:rsidRDefault="009F321A" w:rsidP="009F321A">
      <w:pPr>
        <w:spacing w:after="249" w:line="267" w:lineRule="auto"/>
        <w:ind w:left="10" w:hanging="10"/>
        <w:rPr>
          <w:rFonts w:ascii="Times New Roman" w:eastAsia="Times New Roman" w:hAnsi="Times New Roman" w:cs="Times New Roman"/>
          <w:i/>
          <w:sz w:val="28"/>
        </w:rPr>
      </w:pPr>
      <w:r w:rsidRPr="009F321A">
        <w:rPr>
          <w:rFonts w:ascii="Times New Roman" w:eastAsia="Times New Roman" w:hAnsi="Times New Roman" w:cs="Times New Roman"/>
          <w:i/>
          <w:sz w:val="28"/>
        </w:rPr>
        <w:t>import numpy as np</w:t>
      </w:r>
    </w:p>
    <w:p w14:paraId="57022E41" w14:textId="77777777" w:rsidR="009F321A" w:rsidRPr="009F321A" w:rsidRDefault="009F321A" w:rsidP="009F321A">
      <w:pPr>
        <w:spacing w:after="249" w:line="267" w:lineRule="auto"/>
        <w:ind w:left="10" w:hanging="10"/>
        <w:rPr>
          <w:rFonts w:ascii="Times New Roman" w:eastAsia="Times New Roman" w:hAnsi="Times New Roman" w:cs="Times New Roman"/>
          <w:i/>
          <w:sz w:val="28"/>
        </w:rPr>
      </w:pPr>
      <w:r w:rsidRPr="009F321A">
        <w:rPr>
          <w:rFonts w:ascii="Times New Roman" w:eastAsia="Times New Roman" w:hAnsi="Times New Roman" w:cs="Times New Roman"/>
          <w:i/>
          <w:sz w:val="28"/>
        </w:rPr>
        <w:t>import pandas as pd</w:t>
      </w:r>
    </w:p>
    <w:p w14:paraId="09B5649C" w14:textId="77777777" w:rsidR="009F321A" w:rsidRDefault="009F321A" w:rsidP="009F321A">
      <w:pPr>
        <w:spacing w:after="249" w:line="267" w:lineRule="auto"/>
        <w:ind w:left="10" w:hanging="10"/>
        <w:rPr>
          <w:rFonts w:ascii="Times New Roman" w:eastAsia="Times New Roman" w:hAnsi="Times New Roman" w:cs="Times New Roman"/>
          <w:i/>
          <w:sz w:val="28"/>
        </w:rPr>
      </w:pPr>
      <w:r w:rsidRPr="009F321A">
        <w:rPr>
          <w:rFonts w:ascii="Times New Roman" w:eastAsia="Times New Roman" w:hAnsi="Times New Roman" w:cs="Times New Roman"/>
          <w:i/>
          <w:sz w:val="28"/>
        </w:rPr>
        <w:lastRenderedPageBreak/>
        <w:t>import matplotlib.pyplot as plt</w:t>
      </w:r>
    </w:p>
    <w:p w14:paraId="4FBBC286" w14:textId="77777777" w:rsidR="007D2894" w:rsidRPr="007D2894" w:rsidRDefault="007D2894" w:rsidP="007D2894">
      <w:pPr>
        <w:spacing w:after="249" w:line="267" w:lineRule="auto"/>
        <w:ind w:left="10" w:hanging="10"/>
        <w:rPr>
          <w:rFonts w:ascii="Times New Roman" w:eastAsia="Times New Roman" w:hAnsi="Times New Roman" w:cs="Times New Roman"/>
          <w:i/>
          <w:sz w:val="28"/>
        </w:rPr>
      </w:pPr>
      <w:r w:rsidRPr="007D2894">
        <w:rPr>
          <w:rFonts w:ascii="Times New Roman" w:eastAsia="Times New Roman" w:hAnsi="Times New Roman" w:cs="Times New Roman"/>
          <w:i/>
          <w:sz w:val="28"/>
        </w:rPr>
        <w:t>df=pd.read_csv("/content/AMZN.csv")</w:t>
      </w:r>
    </w:p>
    <w:p w14:paraId="75F20683" w14:textId="31EFD205" w:rsidR="00365563" w:rsidRDefault="00B5321C" w:rsidP="009F321A">
      <w:pPr>
        <w:spacing w:after="249" w:line="267" w:lineRule="auto"/>
        <w:ind w:left="10" w:hanging="10"/>
        <w:rPr>
          <w:rFonts w:ascii="Times New Roman" w:eastAsia="Times New Roman" w:hAnsi="Times New Roman" w:cs="Times New Roman"/>
          <w:i/>
          <w:sz w:val="28"/>
        </w:rPr>
      </w:pPr>
      <w:r>
        <w:rPr>
          <w:rFonts w:ascii="Times New Roman" w:eastAsia="Times New Roman" w:hAnsi="Times New Roman" w:cs="Times New Roman"/>
          <w:i/>
          <w:sz w:val="28"/>
        </w:rPr>
        <w:t>df</w:t>
      </w:r>
    </w:p>
    <w:p w14:paraId="1DCCC660" w14:textId="77777777" w:rsidR="00B5321C" w:rsidRDefault="00B5321C" w:rsidP="00B5321C">
      <w:pPr>
        <w:spacing w:after="249" w:line="267" w:lineRule="auto"/>
        <w:ind w:left="10" w:hanging="10"/>
        <w:rPr>
          <w:rFonts w:ascii="Times New Roman" w:eastAsia="Times New Roman" w:hAnsi="Times New Roman" w:cs="Times New Roman"/>
          <w:i/>
          <w:sz w:val="28"/>
        </w:rPr>
      </w:pPr>
      <w:r w:rsidRPr="00B5321C">
        <w:rPr>
          <w:rFonts w:ascii="Times New Roman" w:eastAsia="Times New Roman" w:hAnsi="Times New Roman" w:cs="Times New Roman"/>
          <w:i/>
          <w:sz w:val="28"/>
        </w:rPr>
        <w:t>df.head()</w:t>
      </w:r>
    </w:p>
    <w:p w14:paraId="4F4ACE3D" w14:textId="77777777" w:rsidR="006D12F3" w:rsidRPr="006D12F3" w:rsidRDefault="006D12F3" w:rsidP="006D12F3">
      <w:pPr>
        <w:spacing w:after="249" w:line="267" w:lineRule="auto"/>
        <w:ind w:left="10" w:hanging="10"/>
        <w:rPr>
          <w:rFonts w:ascii="Times New Roman" w:eastAsia="Times New Roman" w:hAnsi="Times New Roman" w:cs="Times New Roman"/>
          <w:i/>
          <w:sz w:val="28"/>
        </w:rPr>
      </w:pPr>
      <w:r w:rsidRPr="006D12F3">
        <w:rPr>
          <w:rFonts w:ascii="Times New Roman" w:eastAsia="Times New Roman" w:hAnsi="Times New Roman" w:cs="Times New Roman"/>
          <w:i/>
          <w:sz w:val="28"/>
        </w:rPr>
        <w:t>df.isnull().sum()</w:t>
      </w:r>
    </w:p>
    <w:p w14:paraId="3D031D36" w14:textId="77777777" w:rsidR="001A4B07" w:rsidRPr="001A4B07" w:rsidRDefault="001A4B07" w:rsidP="001A4B07">
      <w:pPr>
        <w:spacing w:after="249" w:line="267" w:lineRule="auto"/>
        <w:ind w:left="10" w:hanging="10"/>
        <w:rPr>
          <w:rFonts w:ascii="Times New Roman" w:eastAsia="Times New Roman" w:hAnsi="Times New Roman" w:cs="Times New Roman"/>
          <w:i/>
          <w:sz w:val="28"/>
        </w:rPr>
      </w:pPr>
      <w:r w:rsidRPr="001A4B07">
        <w:rPr>
          <w:rFonts w:ascii="Times New Roman" w:eastAsia="Times New Roman" w:hAnsi="Times New Roman" w:cs="Times New Roman"/>
          <w:i/>
          <w:sz w:val="28"/>
        </w:rPr>
        <w:t>df["Price"]</w:t>
      </w:r>
    </w:p>
    <w:p w14:paraId="309F5DDC" w14:textId="77777777" w:rsidR="00643A4A" w:rsidRPr="00643A4A" w:rsidRDefault="00643A4A" w:rsidP="00643A4A">
      <w:pPr>
        <w:spacing w:after="249" w:line="267" w:lineRule="auto"/>
        <w:ind w:left="10" w:hanging="10"/>
        <w:rPr>
          <w:rFonts w:ascii="Times New Roman" w:eastAsia="Times New Roman" w:hAnsi="Times New Roman" w:cs="Times New Roman"/>
          <w:i/>
          <w:sz w:val="28"/>
        </w:rPr>
      </w:pPr>
      <w:r w:rsidRPr="00643A4A">
        <w:rPr>
          <w:rFonts w:ascii="Times New Roman" w:eastAsia="Times New Roman" w:hAnsi="Times New Roman" w:cs="Times New Roman"/>
          <w:i/>
          <w:sz w:val="28"/>
        </w:rPr>
        <w:t>df.info()</w:t>
      </w:r>
    </w:p>
    <w:p w14:paraId="35B1BEB0" w14:textId="77777777" w:rsidR="00643A4A" w:rsidRPr="00643A4A" w:rsidRDefault="00643A4A" w:rsidP="00643A4A">
      <w:pPr>
        <w:spacing w:after="249" w:line="267" w:lineRule="auto"/>
        <w:ind w:left="10" w:hanging="10"/>
        <w:rPr>
          <w:rFonts w:ascii="Times New Roman" w:eastAsia="Times New Roman" w:hAnsi="Times New Roman" w:cs="Times New Roman"/>
          <w:i/>
          <w:sz w:val="28"/>
        </w:rPr>
      </w:pPr>
      <w:r w:rsidRPr="00643A4A">
        <w:rPr>
          <w:rFonts w:ascii="Times New Roman" w:eastAsia="Times New Roman" w:hAnsi="Times New Roman" w:cs="Times New Roman"/>
          <w:i/>
          <w:sz w:val="28"/>
        </w:rPr>
        <w:t>df.describe()</w:t>
      </w:r>
    </w:p>
    <w:p w14:paraId="7533D2DC" w14:textId="77777777" w:rsidR="003A580D" w:rsidRPr="003A580D" w:rsidRDefault="003A580D" w:rsidP="003A580D">
      <w:pPr>
        <w:spacing w:after="249" w:line="267" w:lineRule="auto"/>
        <w:ind w:left="10" w:hanging="10"/>
        <w:rPr>
          <w:rFonts w:ascii="Times New Roman" w:eastAsia="Times New Roman" w:hAnsi="Times New Roman" w:cs="Times New Roman"/>
          <w:i/>
          <w:sz w:val="28"/>
        </w:rPr>
      </w:pPr>
      <w:r w:rsidRPr="003A580D">
        <w:rPr>
          <w:rFonts w:ascii="Times New Roman" w:eastAsia="Times New Roman" w:hAnsi="Times New Roman" w:cs="Times New Roman"/>
          <w:i/>
          <w:sz w:val="28"/>
        </w:rPr>
        <w:t>df.isnull().sum()</w:t>
      </w:r>
    </w:p>
    <w:p w14:paraId="5DDE44A3" w14:textId="77777777" w:rsidR="003A580D" w:rsidRPr="003A580D" w:rsidRDefault="003A580D" w:rsidP="003A580D">
      <w:pPr>
        <w:spacing w:after="249" w:line="267" w:lineRule="auto"/>
        <w:ind w:left="10" w:hanging="10"/>
        <w:rPr>
          <w:rFonts w:ascii="Times New Roman" w:eastAsia="Times New Roman" w:hAnsi="Times New Roman" w:cs="Times New Roman"/>
          <w:i/>
          <w:sz w:val="28"/>
        </w:rPr>
      </w:pPr>
      <w:r w:rsidRPr="003A580D">
        <w:rPr>
          <w:rFonts w:ascii="Times New Roman" w:eastAsia="Times New Roman" w:hAnsi="Times New Roman" w:cs="Times New Roman"/>
          <w:i/>
          <w:sz w:val="28"/>
        </w:rPr>
        <w:t>df.drop_duplicates()</w:t>
      </w:r>
    </w:p>
    <w:p w14:paraId="6D6A16ED" w14:textId="77777777" w:rsidR="006C449D" w:rsidRPr="006C449D" w:rsidRDefault="006C449D" w:rsidP="006C449D">
      <w:pPr>
        <w:spacing w:after="249" w:line="267" w:lineRule="auto"/>
        <w:ind w:left="10" w:hanging="10"/>
        <w:rPr>
          <w:rFonts w:ascii="Times New Roman" w:eastAsia="Times New Roman" w:hAnsi="Times New Roman" w:cs="Times New Roman"/>
          <w:i/>
          <w:sz w:val="28"/>
        </w:rPr>
      </w:pPr>
      <w:r w:rsidRPr="006C449D">
        <w:rPr>
          <w:rFonts w:ascii="Times New Roman" w:eastAsia="Times New Roman" w:hAnsi="Times New Roman" w:cs="Times New Roman"/>
          <w:i/>
          <w:sz w:val="28"/>
        </w:rPr>
        <w:t>df.columns</w:t>
      </w:r>
    </w:p>
    <w:p w14:paraId="341A5CB5" w14:textId="77777777" w:rsidR="006C449D" w:rsidRPr="006C449D" w:rsidRDefault="006C449D" w:rsidP="006C449D">
      <w:pPr>
        <w:spacing w:after="249" w:line="267" w:lineRule="auto"/>
        <w:ind w:left="10" w:hanging="10"/>
        <w:rPr>
          <w:rFonts w:ascii="Times New Roman" w:eastAsia="Times New Roman" w:hAnsi="Times New Roman" w:cs="Times New Roman"/>
          <w:i/>
          <w:sz w:val="28"/>
        </w:rPr>
      </w:pPr>
      <w:r w:rsidRPr="006C449D">
        <w:rPr>
          <w:rFonts w:ascii="Times New Roman" w:eastAsia="Times New Roman" w:hAnsi="Times New Roman" w:cs="Times New Roman"/>
          <w:i/>
          <w:sz w:val="28"/>
        </w:rPr>
        <w:t>#drop row</w:t>
      </w:r>
    </w:p>
    <w:p w14:paraId="72635CF9" w14:textId="77777777" w:rsidR="006C449D" w:rsidRPr="006C449D" w:rsidRDefault="006C449D" w:rsidP="006C449D">
      <w:pPr>
        <w:spacing w:after="249" w:line="267" w:lineRule="auto"/>
        <w:ind w:left="10" w:hanging="10"/>
        <w:rPr>
          <w:rFonts w:ascii="Times New Roman" w:eastAsia="Times New Roman" w:hAnsi="Times New Roman" w:cs="Times New Roman"/>
          <w:i/>
          <w:sz w:val="28"/>
        </w:rPr>
      </w:pPr>
      <w:r w:rsidRPr="006C449D">
        <w:rPr>
          <w:rFonts w:ascii="Times New Roman" w:eastAsia="Times New Roman" w:hAnsi="Times New Roman" w:cs="Times New Roman"/>
          <w:i/>
          <w:sz w:val="28"/>
        </w:rPr>
        <w:t>df.drop(df.index[0],inplace=True)</w:t>
      </w:r>
    </w:p>
    <w:p w14:paraId="0FC31E2E" w14:textId="606AA28E" w:rsidR="00B5321C" w:rsidRDefault="00973E88" w:rsidP="00B5321C">
      <w:pPr>
        <w:spacing w:after="249" w:line="267" w:lineRule="auto"/>
        <w:ind w:left="10" w:hanging="10"/>
        <w:rPr>
          <w:rFonts w:ascii="Times New Roman" w:eastAsia="Times New Roman" w:hAnsi="Times New Roman" w:cs="Times New Roman"/>
          <w:i/>
          <w:sz w:val="28"/>
        </w:rPr>
      </w:pPr>
      <w:r>
        <w:rPr>
          <w:rFonts w:ascii="Times New Roman" w:eastAsia="Times New Roman" w:hAnsi="Times New Roman" w:cs="Times New Roman"/>
          <w:i/>
          <w:sz w:val="28"/>
        </w:rPr>
        <w:t>df</w:t>
      </w:r>
    </w:p>
    <w:p w14:paraId="50BCCF54" w14:textId="77777777" w:rsidR="00973E88" w:rsidRPr="00973E88" w:rsidRDefault="00973E88" w:rsidP="00973E88">
      <w:pPr>
        <w:spacing w:after="249" w:line="267" w:lineRule="auto"/>
        <w:ind w:left="10" w:hanging="10"/>
        <w:rPr>
          <w:rFonts w:ascii="Times New Roman" w:eastAsia="Times New Roman" w:hAnsi="Times New Roman" w:cs="Times New Roman"/>
          <w:i/>
          <w:sz w:val="28"/>
        </w:rPr>
      </w:pPr>
      <w:r w:rsidRPr="00973E88">
        <w:rPr>
          <w:rFonts w:ascii="Times New Roman" w:eastAsia="Times New Roman" w:hAnsi="Times New Roman" w:cs="Times New Roman"/>
          <w:i/>
          <w:sz w:val="28"/>
        </w:rPr>
        <w:t>df.duplicated().sum()</w:t>
      </w:r>
    </w:p>
    <w:p w14:paraId="50C722BA" w14:textId="77777777" w:rsidR="00973E88" w:rsidRPr="00973E88" w:rsidRDefault="00973E88" w:rsidP="00973E88">
      <w:pPr>
        <w:spacing w:after="249" w:line="267" w:lineRule="auto"/>
        <w:ind w:left="10" w:hanging="10"/>
        <w:rPr>
          <w:rFonts w:ascii="Times New Roman" w:eastAsia="Times New Roman" w:hAnsi="Times New Roman" w:cs="Times New Roman"/>
          <w:i/>
          <w:sz w:val="28"/>
        </w:rPr>
      </w:pPr>
      <w:r w:rsidRPr="00973E88">
        <w:rPr>
          <w:rFonts w:ascii="Times New Roman" w:eastAsia="Times New Roman" w:hAnsi="Times New Roman" w:cs="Times New Roman"/>
          <w:i/>
          <w:sz w:val="28"/>
        </w:rPr>
        <w:t>#label encoding</w:t>
      </w:r>
    </w:p>
    <w:p w14:paraId="028C07F3" w14:textId="77777777" w:rsidR="00973E88" w:rsidRPr="00973E88" w:rsidRDefault="00973E88" w:rsidP="00973E88">
      <w:pPr>
        <w:spacing w:after="249" w:line="267" w:lineRule="auto"/>
        <w:ind w:left="10" w:hanging="10"/>
        <w:rPr>
          <w:rFonts w:ascii="Times New Roman" w:eastAsia="Times New Roman" w:hAnsi="Times New Roman" w:cs="Times New Roman"/>
          <w:i/>
          <w:sz w:val="28"/>
        </w:rPr>
      </w:pPr>
      <w:r w:rsidRPr="00973E88">
        <w:rPr>
          <w:rFonts w:ascii="Times New Roman" w:eastAsia="Times New Roman" w:hAnsi="Times New Roman" w:cs="Times New Roman"/>
          <w:i/>
          <w:sz w:val="28"/>
        </w:rPr>
        <w:t>from sklearn.preprocessing import LabelEncoder</w:t>
      </w:r>
    </w:p>
    <w:p w14:paraId="5119A89A" w14:textId="77777777" w:rsidR="00973E88" w:rsidRPr="00973E88" w:rsidRDefault="00973E88" w:rsidP="00973E88">
      <w:pPr>
        <w:spacing w:after="249" w:line="267" w:lineRule="auto"/>
        <w:ind w:left="10" w:hanging="10"/>
        <w:rPr>
          <w:rFonts w:ascii="Times New Roman" w:eastAsia="Times New Roman" w:hAnsi="Times New Roman" w:cs="Times New Roman"/>
          <w:i/>
          <w:sz w:val="28"/>
        </w:rPr>
      </w:pPr>
      <w:r w:rsidRPr="00973E88">
        <w:rPr>
          <w:rFonts w:ascii="Times New Roman" w:eastAsia="Times New Roman" w:hAnsi="Times New Roman" w:cs="Times New Roman"/>
          <w:i/>
          <w:sz w:val="28"/>
        </w:rPr>
        <w:t>le=LabelEncoder()</w:t>
      </w:r>
    </w:p>
    <w:p w14:paraId="6066060B" w14:textId="77777777" w:rsidR="00973E88" w:rsidRPr="00973E88" w:rsidRDefault="00973E88" w:rsidP="00973E88">
      <w:pPr>
        <w:spacing w:after="249" w:line="267" w:lineRule="auto"/>
        <w:ind w:left="10" w:hanging="10"/>
        <w:rPr>
          <w:rFonts w:ascii="Times New Roman" w:eastAsia="Times New Roman" w:hAnsi="Times New Roman" w:cs="Times New Roman"/>
          <w:i/>
          <w:sz w:val="28"/>
        </w:rPr>
      </w:pPr>
      <w:r w:rsidRPr="00973E88">
        <w:rPr>
          <w:rFonts w:ascii="Times New Roman" w:eastAsia="Times New Roman" w:hAnsi="Times New Roman" w:cs="Times New Roman"/>
          <w:i/>
          <w:sz w:val="28"/>
        </w:rPr>
        <w:t>df['Price']=le.fit_transform(df['Price'])</w:t>
      </w:r>
    </w:p>
    <w:p w14:paraId="0E62C9EB"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t>#label encoding</w:t>
      </w:r>
    </w:p>
    <w:p w14:paraId="7EE8F696"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t>from sklearn.preprocessing import LabelEncoder</w:t>
      </w:r>
    </w:p>
    <w:p w14:paraId="4A48DDDD"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lastRenderedPageBreak/>
        <w:t>le=LabelEncoder()</w:t>
      </w:r>
    </w:p>
    <w:p w14:paraId="68744D69"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t>df['Price']=le.fit_transform(df['Price'])</w:t>
      </w:r>
    </w:p>
    <w:p w14:paraId="220B23F4"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t>import matplotlib.pyplot as plt</w:t>
      </w:r>
    </w:p>
    <w:p w14:paraId="206F1B7D" w14:textId="77777777" w:rsidR="000001F9" w:rsidRPr="000001F9" w:rsidRDefault="000001F9" w:rsidP="000001F9">
      <w:pPr>
        <w:spacing w:after="249" w:line="267" w:lineRule="auto"/>
        <w:ind w:left="10" w:hanging="10"/>
        <w:rPr>
          <w:rFonts w:ascii="Times New Roman" w:eastAsia="Times New Roman" w:hAnsi="Times New Roman" w:cs="Times New Roman"/>
          <w:i/>
          <w:sz w:val="28"/>
        </w:rPr>
      </w:pPr>
      <w:r w:rsidRPr="000001F9">
        <w:rPr>
          <w:rFonts w:ascii="Times New Roman" w:eastAsia="Times New Roman" w:hAnsi="Times New Roman" w:cs="Times New Roman"/>
          <w:i/>
          <w:sz w:val="28"/>
        </w:rPr>
        <w:t>import seaborn as sns</w:t>
      </w:r>
    </w:p>
    <w:p w14:paraId="7B9CEE20"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#univariate Analysis</w:t>
      </w:r>
    </w:p>
    <w:p w14:paraId="4E6831A4"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sns.distplot(df['Price'])</w:t>
      </w:r>
    </w:p>
    <w:p w14:paraId="0E454FB3"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p>
    <w:p w14:paraId="6E7CF2C8"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#bivariate analysis</w:t>
      </w:r>
    </w:p>
    <w:p w14:paraId="4A7AD705"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sns.scatterplot(x=df['Open'],y=df['High'])</w:t>
      </w:r>
    </w:p>
    <w:p w14:paraId="27DD4892"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#ModelBuilding</w:t>
      </w:r>
    </w:p>
    <w:p w14:paraId="6F35D2C4"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from sklearn.model_selection import train_test_split</w:t>
      </w:r>
    </w:p>
    <w:p w14:paraId="7EE39F36"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x=df.drop('Price',axis=1)</w:t>
      </w:r>
    </w:p>
    <w:p w14:paraId="7D5FDE1D"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y=df['Price']</w:t>
      </w:r>
    </w:p>
    <w:p w14:paraId="61D8F658" w14:textId="77777777" w:rsidR="00F0329F" w:rsidRPr="00F0329F" w:rsidRDefault="00F0329F" w:rsidP="00F0329F">
      <w:pPr>
        <w:spacing w:after="249" w:line="267" w:lineRule="auto"/>
        <w:ind w:left="10" w:hanging="10"/>
        <w:rPr>
          <w:rFonts w:ascii="Times New Roman" w:eastAsia="Times New Roman" w:hAnsi="Times New Roman" w:cs="Times New Roman"/>
          <w:i/>
          <w:sz w:val="28"/>
        </w:rPr>
      </w:pPr>
      <w:r w:rsidRPr="00F0329F">
        <w:rPr>
          <w:rFonts w:ascii="Times New Roman" w:eastAsia="Times New Roman" w:hAnsi="Times New Roman" w:cs="Times New Roman"/>
          <w:i/>
          <w:sz w:val="28"/>
        </w:rPr>
        <w:t>x_train,x_test,y_train,y_test=train_test_split(x,y,test_size=0.2,random_state=42)</w:t>
      </w:r>
    </w:p>
    <w:p w14:paraId="7D8384B1" w14:textId="77777777" w:rsidR="00E656F8" w:rsidRPr="00E656F8" w:rsidRDefault="00E656F8" w:rsidP="00E656F8">
      <w:pPr>
        <w:spacing w:after="249" w:line="267" w:lineRule="auto"/>
        <w:ind w:left="10" w:hanging="10"/>
        <w:rPr>
          <w:rFonts w:ascii="Times New Roman" w:eastAsia="Times New Roman" w:hAnsi="Times New Roman" w:cs="Times New Roman"/>
          <w:i/>
          <w:sz w:val="28"/>
        </w:rPr>
      </w:pPr>
      <w:r w:rsidRPr="00E656F8">
        <w:rPr>
          <w:rFonts w:ascii="Times New Roman" w:eastAsia="Times New Roman" w:hAnsi="Times New Roman" w:cs="Times New Roman"/>
          <w:i/>
          <w:sz w:val="28"/>
        </w:rPr>
        <w:t>#building a model</w:t>
      </w:r>
    </w:p>
    <w:p w14:paraId="39867D20" w14:textId="77777777" w:rsidR="00E656F8" w:rsidRPr="00E656F8" w:rsidRDefault="00E656F8" w:rsidP="00E656F8">
      <w:pPr>
        <w:spacing w:after="249" w:line="267" w:lineRule="auto"/>
        <w:ind w:left="10" w:hanging="10"/>
        <w:rPr>
          <w:rFonts w:ascii="Times New Roman" w:eastAsia="Times New Roman" w:hAnsi="Times New Roman" w:cs="Times New Roman"/>
          <w:i/>
          <w:sz w:val="28"/>
        </w:rPr>
      </w:pPr>
      <w:r w:rsidRPr="00E656F8">
        <w:rPr>
          <w:rFonts w:ascii="Times New Roman" w:eastAsia="Times New Roman" w:hAnsi="Times New Roman" w:cs="Times New Roman"/>
          <w:i/>
          <w:sz w:val="28"/>
        </w:rPr>
        <w:t>from sklearn.linear_model import LinearRegression</w:t>
      </w:r>
    </w:p>
    <w:p w14:paraId="777B1428" w14:textId="77777777" w:rsidR="00E656F8" w:rsidRPr="00E656F8" w:rsidRDefault="00E656F8" w:rsidP="00E656F8">
      <w:pPr>
        <w:spacing w:after="249" w:line="267" w:lineRule="auto"/>
        <w:ind w:left="10" w:hanging="10"/>
        <w:rPr>
          <w:rFonts w:ascii="Times New Roman" w:eastAsia="Times New Roman" w:hAnsi="Times New Roman" w:cs="Times New Roman"/>
          <w:i/>
          <w:sz w:val="28"/>
        </w:rPr>
      </w:pPr>
      <w:r w:rsidRPr="00E656F8">
        <w:rPr>
          <w:rFonts w:ascii="Times New Roman" w:eastAsia="Times New Roman" w:hAnsi="Times New Roman" w:cs="Times New Roman"/>
          <w:i/>
          <w:sz w:val="28"/>
        </w:rPr>
        <w:t>lr=LinearRegression()</w:t>
      </w:r>
    </w:p>
    <w:p w14:paraId="6AF89BE4" w14:textId="77777777" w:rsidR="00E61D20" w:rsidRPr="00E61D20" w:rsidRDefault="00E61D20" w:rsidP="00E61D20">
      <w:pPr>
        <w:spacing w:after="249" w:line="267" w:lineRule="auto"/>
        <w:ind w:left="10" w:hanging="10"/>
        <w:rPr>
          <w:rFonts w:ascii="Times New Roman" w:eastAsia="Times New Roman" w:hAnsi="Times New Roman" w:cs="Times New Roman"/>
          <w:i/>
          <w:sz w:val="28"/>
        </w:rPr>
      </w:pPr>
      <w:r w:rsidRPr="00E61D20">
        <w:rPr>
          <w:rFonts w:ascii="Times New Roman" w:eastAsia="Times New Roman" w:hAnsi="Times New Roman" w:cs="Times New Roman"/>
          <w:i/>
          <w:sz w:val="28"/>
        </w:rPr>
        <w:t>#prediction</w:t>
      </w:r>
    </w:p>
    <w:p w14:paraId="5E8176BB" w14:textId="77777777" w:rsidR="00E61D20" w:rsidRPr="00E61D20" w:rsidRDefault="00E61D20" w:rsidP="00E61D20">
      <w:pPr>
        <w:spacing w:after="249" w:line="267" w:lineRule="auto"/>
        <w:ind w:left="10" w:hanging="10"/>
        <w:rPr>
          <w:rFonts w:ascii="Times New Roman" w:eastAsia="Times New Roman" w:hAnsi="Times New Roman" w:cs="Times New Roman"/>
          <w:i/>
          <w:sz w:val="28"/>
        </w:rPr>
      </w:pPr>
      <w:r w:rsidRPr="00E61D20">
        <w:rPr>
          <w:rFonts w:ascii="Times New Roman" w:eastAsia="Times New Roman" w:hAnsi="Times New Roman" w:cs="Times New Roman"/>
          <w:i/>
          <w:sz w:val="28"/>
        </w:rPr>
        <w:t>y_pred=lr.predict(x_test)</w:t>
      </w:r>
    </w:p>
    <w:p w14:paraId="27B4DC58" w14:textId="77777777" w:rsidR="00E61D20" w:rsidRDefault="00E61D20" w:rsidP="00E61D20">
      <w:pPr>
        <w:spacing w:after="249" w:line="267" w:lineRule="auto"/>
        <w:ind w:left="10" w:hanging="10"/>
        <w:rPr>
          <w:rFonts w:ascii="Times New Roman" w:eastAsia="Times New Roman" w:hAnsi="Times New Roman" w:cs="Times New Roman"/>
          <w:i/>
          <w:sz w:val="28"/>
        </w:rPr>
      </w:pPr>
      <w:r w:rsidRPr="00E61D20">
        <w:rPr>
          <w:rFonts w:ascii="Times New Roman" w:eastAsia="Times New Roman" w:hAnsi="Times New Roman" w:cs="Times New Roman"/>
          <w:i/>
          <w:sz w:val="28"/>
        </w:rPr>
        <w:t>print("y_pred",y_pred)</w:t>
      </w:r>
    </w:p>
    <w:p w14:paraId="12E950A4"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t>#model evaluation</w:t>
      </w:r>
    </w:p>
    <w:p w14:paraId="1BC75C4D"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lastRenderedPageBreak/>
        <w:t>from sklearn.metrics import mean_squared_error,r2_score</w:t>
      </w:r>
    </w:p>
    <w:p w14:paraId="4A2CBCB4"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t>mse=mean_squared_error(y_test,y_pred)</w:t>
      </w:r>
    </w:p>
    <w:p w14:paraId="31503137"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t>print("mse",mse)</w:t>
      </w:r>
    </w:p>
    <w:p w14:paraId="6C7CCD11"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t>r2=r2_score(y_test,y_pred)</w:t>
      </w:r>
    </w:p>
    <w:p w14:paraId="0AD3E6F6" w14:textId="77777777" w:rsidR="00276A88" w:rsidRPr="00276A88" w:rsidRDefault="00276A88" w:rsidP="00276A88">
      <w:pPr>
        <w:spacing w:after="249" w:line="267" w:lineRule="auto"/>
        <w:ind w:left="10" w:hanging="10"/>
        <w:rPr>
          <w:rFonts w:ascii="Times New Roman" w:eastAsia="Times New Roman" w:hAnsi="Times New Roman" w:cs="Times New Roman"/>
          <w:i/>
          <w:sz w:val="28"/>
        </w:rPr>
      </w:pPr>
      <w:r w:rsidRPr="00276A88">
        <w:rPr>
          <w:rFonts w:ascii="Times New Roman" w:eastAsia="Times New Roman" w:hAnsi="Times New Roman" w:cs="Times New Roman"/>
          <w:i/>
          <w:sz w:val="28"/>
        </w:rPr>
        <w:t>print("r2",r2)</w:t>
      </w:r>
    </w:p>
    <w:p w14:paraId="69381CAC"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 xml:space="preserve">#chart for evaluation </w:t>
      </w:r>
    </w:p>
    <w:p w14:paraId="28B0DE4F"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plt.scatter(y_test,y_pred)</w:t>
      </w:r>
    </w:p>
    <w:p w14:paraId="244D3ECA"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plt.xlabel("y_test")</w:t>
      </w:r>
    </w:p>
    <w:p w14:paraId="426E86CD"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plt.ylabel("y_pred")</w:t>
      </w:r>
    </w:p>
    <w:p w14:paraId="253641E3"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plt.show()</w:t>
      </w:r>
    </w:p>
    <w:p w14:paraId="54AA715D"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#chart for actual and prediction value</w:t>
      </w:r>
    </w:p>
    <w:p w14:paraId="29CBE6CF"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plt.scatter(y_test,y_random_pred)</w:t>
      </w:r>
    </w:p>
    <w:p w14:paraId="0E626DDE"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plt.xlabel("y_test")</w:t>
      </w:r>
    </w:p>
    <w:p w14:paraId="711D88E1"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plt.ylabel("y_random_pred")</w:t>
      </w:r>
    </w:p>
    <w:p w14:paraId="15191887" w14:textId="77777777" w:rsidR="00946C2D" w:rsidRPr="00946C2D" w:rsidRDefault="00946C2D" w:rsidP="00946C2D">
      <w:pPr>
        <w:spacing w:after="249" w:line="267" w:lineRule="auto"/>
        <w:ind w:left="10" w:hanging="10"/>
        <w:rPr>
          <w:rFonts w:ascii="Times New Roman" w:eastAsia="Times New Roman" w:hAnsi="Times New Roman" w:cs="Times New Roman"/>
          <w:i/>
          <w:sz w:val="28"/>
        </w:rPr>
      </w:pPr>
      <w:r w:rsidRPr="00946C2D">
        <w:rPr>
          <w:rFonts w:ascii="Times New Roman" w:eastAsia="Times New Roman" w:hAnsi="Times New Roman" w:cs="Times New Roman"/>
          <w:i/>
          <w:sz w:val="28"/>
        </w:rPr>
        <w:t>plt.show()</w:t>
      </w:r>
    </w:p>
    <w:p w14:paraId="1D3FC62B" w14:textId="77777777" w:rsidR="00D820F6" w:rsidRPr="00D820F6"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#chart for two models comparision</w:t>
      </w:r>
    </w:p>
    <w:p w14:paraId="32A216FF" w14:textId="77777777" w:rsidR="00D820F6" w:rsidRPr="00D820F6"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plt.scatter(y_test,y_pred,color='red')</w:t>
      </w:r>
    </w:p>
    <w:p w14:paraId="0F58F108" w14:textId="77777777" w:rsidR="00D820F6" w:rsidRPr="00D820F6"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plt.scatter(y_test,y_random_pred,color='blue')</w:t>
      </w:r>
    </w:p>
    <w:p w14:paraId="622382D1" w14:textId="77777777" w:rsidR="00D820F6" w:rsidRPr="00D820F6"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plt.xlabel("y_test")</w:t>
      </w:r>
    </w:p>
    <w:p w14:paraId="075E6DA3" w14:textId="77777777" w:rsidR="00D820F6" w:rsidRPr="00D820F6"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plt.ylabel("y_pred")</w:t>
      </w:r>
    </w:p>
    <w:p w14:paraId="293A12F4" w14:textId="234F52ED" w:rsidR="00AE3A67" w:rsidRPr="00E61D20" w:rsidRDefault="00D820F6" w:rsidP="00D820F6">
      <w:pPr>
        <w:spacing w:after="249" w:line="267" w:lineRule="auto"/>
        <w:ind w:left="10" w:hanging="10"/>
        <w:rPr>
          <w:rFonts w:ascii="Times New Roman" w:eastAsia="Times New Roman" w:hAnsi="Times New Roman" w:cs="Times New Roman"/>
          <w:i/>
          <w:sz w:val="28"/>
        </w:rPr>
      </w:pPr>
      <w:r w:rsidRPr="00D820F6">
        <w:rPr>
          <w:rFonts w:ascii="Times New Roman" w:eastAsia="Times New Roman" w:hAnsi="Times New Roman" w:cs="Times New Roman"/>
          <w:i/>
          <w:sz w:val="28"/>
        </w:rPr>
        <w:t>plt.show()</w:t>
      </w:r>
    </w:p>
    <w:p w14:paraId="571D63D5" w14:textId="77777777" w:rsidR="00973E88" w:rsidRPr="00B5321C" w:rsidRDefault="00973E88" w:rsidP="00B5321C">
      <w:pPr>
        <w:spacing w:after="249" w:line="267" w:lineRule="auto"/>
        <w:ind w:left="10" w:hanging="10"/>
        <w:rPr>
          <w:rFonts w:ascii="Times New Roman" w:eastAsia="Times New Roman" w:hAnsi="Times New Roman" w:cs="Times New Roman"/>
          <w:i/>
          <w:sz w:val="28"/>
        </w:rPr>
      </w:pPr>
    </w:p>
    <w:p w14:paraId="63118D7F" w14:textId="77777777" w:rsidR="00B5321C" w:rsidRPr="009F321A" w:rsidRDefault="00B5321C" w:rsidP="009F321A">
      <w:pPr>
        <w:spacing w:after="249" w:line="267" w:lineRule="auto"/>
        <w:ind w:left="10" w:hanging="10"/>
        <w:rPr>
          <w:rFonts w:ascii="Times New Roman" w:eastAsia="Times New Roman" w:hAnsi="Times New Roman" w:cs="Times New Roman"/>
          <w:i/>
          <w:sz w:val="28"/>
        </w:rPr>
      </w:pPr>
    </w:p>
    <w:p w14:paraId="070A029F" w14:textId="382EF023" w:rsidR="001437E6" w:rsidRDefault="00E72F16" w:rsidP="00A8426A">
      <w:pPr>
        <w:spacing w:after="249" w:line="267" w:lineRule="auto"/>
        <w:ind w:left="10" w:hanging="10"/>
      </w:pPr>
      <w:r>
        <w:rPr>
          <w:rFonts w:ascii="Times New Roman" w:eastAsia="Times New Roman" w:hAnsi="Times New Roman" w:cs="Times New Roman"/>
          <w:i/>
          <w:sz w:val="28"/>
        </w:rPr>
        <w:t xml:space="preserve"> </w:t>
      </w:r>
    </w:p>
    <w:p w14:paraId="261353F9" w14:textId="77777777" w:rsidR="001437E6" w:rsidRDefault="00E72F16">
      <w:pPr>
        <w:pStyle w:val="Heading1"/>
        <w:ind w:left="-5"/>
      </w:pPr>
      <w:r>
        <w:t xml:space="preserve">14. Future scope </w:t>
      </w:r>
    </w:p>
    <w:p w14:paraId="25F35299" w14:textId="77777777" w:rsidR="00536B07" w:rsidRPr="00536B07" w:rsidRDefault="00536B07" w:rsidP="00536B07">
      <w:pPr>
        <w:numPr>
          <w:ilvl w:val="0"/>
          <w:numId w:val="13"/>
        </w:numPr>
        <w:spacing w:after="21"/>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Use LSTM for better sequential modeling</w:t>
      </w:r>
    </w:p>
    <w:p w14:paraId="02B49000" w14:textId="77777777" w:rsidR="00536B07" w:rsidRPr="00536B07" w:rsidRDefault="00536B07" w:rsidP="00536B07">
      <w:pPr>
        <w:numPr>
          <w:ilvl w:val="0"/>
          <w:numId w:val="13"/>
        </w:numPr>
        <w:spacing w:after="21"/>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Integrate real-time data feeds via APIs</w:t>
      </w:r>
    </w:p>
    <w:p w14:paraId="31519AC0" w14:textId="37726656" w:rsidR="00536B07" w:rsidRPr="00536B07" w:rsidRDefault="00536B07" w:rsidP="00536B07">
      <w:pPr>
        <w:numPr>
          <w:ilvl w:val="0"/>
          <w:numId w:val="13"/>
        </w:numPr>
        <w:spacing w:after="21"/>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Add sentiment analysis from news headlines</w:t>
      </w:r>
    </w:p>
    <w:p w14:paraId="22AA95DD" w14:textId="77777777" w:rsidR="00536B07" w:rsidRPr="00536B07" w:rsidRDefault="00536B07" w:rsidP="00536B07">
      <w:pPr>
        <w:numPr>
          <w:ilvl w:val="0"/>
          <w:numId w:val="13"/>
        </w:numPr>
        <w:spacing w:after="21"/>
        <w:rPr>
          <w:rFonts w:ascii="Times New Roman" w:eastAsia="Times New Roman" w:hAnsi="Times New Roman" w:cs="Times New Roman"/>
          <w:bCs/>
          <w:color w:val="auto"/>
          <w:sz w:val="32"/>
          <w:szCs w:val="32"/>
        </w:rPr>
      </w:pPr>
      <w:r w:rsidRPr="00536B07">
        <w:rPr>
          <w:rFonts w:ascii="Times New Roman" w:eastAsia="Times New Roman" w:hAnsi="Times New Roman" w:cs="Times New Roman"/>
          <w:bCs/>
          <w:color w:val="auto"/>
          <w:sz w:val="32"/>
          <w:szCs w:val="32"/>
        </w:rPr>
        <w:t>Deploy a live dashboard for prediction</w:t>
      </w:r>
    </w:p>
    <w:p w14:paraId="00633770" w14:textId="77777777" w:rsidR="001437E6" w:rsidRPr="00536B07" w:rsidRDefault="00E72F16">
      <w:pPr>
        <w:spacing w:after="21"/>
        <w:rPr>
          <w:bCs/>
          <w:color w:val="auto"/>
          <w:sz w:val="32"/>
          <w:szCs w:val="32"/>
        </w:rPr>
      </w:pPr>
      <w:r w:rsidRPr="00536B07">
        <w:rPr>
          <w:rFonts w:ascii="Times New Roman" w:eastAsia="Times New Roman" w:hAnsi="Times New Roman" w:cs="Times New Roman"/>
          <w:bCs/>
          <w:color w:val="auto"/>
          <w:sz w:val="32"/>
          <w:szCs w:val="32"/>
        </w:rPr>
        <w:t xml:space="preserve"> </w:t>
      </w:r>
    </w:p>
    <w:p w14:paraId="79527C7B" w14:textId="77777777" w:rsidR="001437E6" w:rsidRDefault="00E72F16">
      <w:pPr>
        <w:pStyle w:val="Heading1"/>
        <w:spacing w:after="4"/>
        <w:ind w:left="-5"/>
      </w:pPr>
      <w:r>
        <w:t xml:space="preserve">13. Team Members and Roles </w:t>
      </w:r>
    </w:p>
    <w:p w14:paraId="6C7E6EBF" w14:textId="77777777" w:rsidR="001437E6" w:rsidRDefault="00E72F16">
      <w:pPr>
        <w:spacing w:after="18"/>
      </w:pPr>
      <w:r>
        <w:rPr>
          <w:rFonts w:ascii="Times New Roman" w:eastAsia="Times New Roman" w:hAnsi="Times New Roman" w:cs="Times New Roman"/>
          <w:i/>
          <w:sz w:val="28"/>
        </w:rPr>
        <w:t xml:space="preserve"> </w:t>
      </w:r>
    </w:p>
    <w:tbl>
      <w:tblPr>
        <w:tblStyle w:val="TableGrid"/>
        <w:tblW w:w="0" w:type="auto"/>
        <w:tblInd w:w="10" w:type="dxa"/>
        <w:tblLook w:val="04A0" w:firstRow="1" w:lastRow="0" w:firstColumn="1" w:lastColumn="0" w:noHBand="0" w:noVBand="1"/>
      </w:tblPr>
      <w:tblGrid>
        <w:gridCol w:w="938"/>
        <w:gridCol w:w="2826"/>
        <w:gridCol w:w="2493"/>
        <w:gridCol w:w="3165"/>
      </w:tblGrid>
      <w:tr w:rsidR="000E3D67" w14:paraId="557037E0" w14:textId="77777777" w:rsidTr="0005178A">
        <w:tc>
          <w:tcPr>
            <w:tcW w:w="615" w:type="dxa"/>
          </w:tcPr>
          <w:p w14:paraId="4EE5AF98" w14:textId="10E8B2ED" w:rsidR="0005178A" w:rsidRPr="0005178A" w:rsidRDefault="0005178A">
            <w:pPr>
              <w:pStyle w:val="Heading2"/>
              <w:ind w:left="0" w:firstLine="0"/>
              <w:rPr>
                <w:b/>
                <w:bCs/>
                <w:sz w:val="32"/>
                <w:szCs w:val="32"/>
              </w:rPr>
            </w:pPr>
            <w:r w:rsidRPr="0005178A">
              <w:rPr>
                <w:b/>
                <w:bCs/>
                <w:sz w:val="32"/>
                <w:szCs w:val="32"/>
              </w:rPr>
              <w:t>S.NO</w:t>
            </w:r>
          </w:p>
        </w:tc>
        <w:tc>
          <w:tcPr>
            <w:tcW w:w="2880" w:type="dxa"/>
          </w:tcPr>
          <w:p w14:paraId="5C8E2E23" w14:textId="6DC943B7" w:rsidR="0005178A" w:rsidRPr="0005178A" w:rsidRDefault="0005178A">
            <w:pPr>
              <w:pStyle w:val="Heading2"/>
              <w:ind w:left="0" w:firstLine="0"/>
              <w:rPr>
                <w:b/>
                <w:bCs/>
                <w:sz w:val="32"/>
                <w:szCs w:val="32"/>
              </w:rPr>
            </w:pPr>
            <w:r>
              <w:t xml:space="preserve">     </w:t>
            </w:r>
            <w:r w:rsidRPr="0005178A">
              <w:rPr>
                <w:b/>
                <w:bCs/>
                <w:sz w:val="32"/>
                <w:szCs w:val="32"/>
              </w:rPr>
              <w:t>NAMES</w:t>
            </w:r>
          </w:p>
        </w:tc>
        <w:tc>
          <w:tcPr>
            <w:tcW w:w="2700" w:type="dxa"/>
          </w:tcPr>
          <w:p w14:paraId="558CDF56" w14:textId="7656A863" w:rsidR="0005178A" w:rsidRPr="0005178A" w:rsidRDefault="0005178A">
            <w:pPr>
              <w:pStyle w:val="Heading2"/>
              <w:ind w:left="0" w:firstLine="0"/>
              <w:rPr>
                <w:b/>
                <w:bCs/>
                <w:sz w:val="32"/>
                <w:szCs w:val="32"/>
              </w:rPr>
            </w:pPr>
            <w:r>
              <w:t xml:space="preserve">     </w:t>
            </w:r>
            <w:r w:rsidRPr="0005178A">
              <w:rPr>
                <w:b/>
                <w:bCs/>
                <w:sz w:val="32"/>
                <w:szCs w:val="32"/>
              </w:rPr>
              <w:t>ROLES</w:t>
            </w:r>
          </w:p>
        </w:tc>
        <w:tc>
          <w:tcPr>
            <w:tcW w:w="3227" w:type="dxa"/>
          </w:tcPr>
          <w:p w14:paraId="1860D24B" w14:textId="7F6C3D6A" w:rsidR="0005178A" w:rsidRPr="0005178A" w:rsidRDefault="0005178A">
            <w:pPr>
              <w:pStyle w:val="Heading2"/>
              <w:ind w:left="0" w:firstLine="0"/>
              <w:rPr>
                <w:b/>
                <w:bCs/>
                <w:sz w:val="32"/>
                <w:szCs w:val="32"/>
              </w:rPr>
            </w:pPr>
            <w:r>
              <w:t xml:space="preserve">    </w:t>
            </w:r>
            <w:r w:rsidRPr="0005178A">
              <w:rPr>
                <w:b/>
                <w:bCs/>
                <w:sz w:val="32"/>
                <w:szCs w:val="32"/>
              </w:rPr>
              <w:t>RESPONSIBILITY</w:t>
            </w:r>
          </w:p>
        </w:tc>
      </w:tr>
      <w:tr w:rsidR="000E3D67" w14:paraId="04F23FD5" w14:textId="77777777" w:rsidTr="0005178A">
        <w:tc>
          <w:tcPr>
            <w:tcW w:w="615" w:type="dxa"/>
          </w:tcPr>
          <w:p w14:paraId="4D1C61CB" w14:textId="5AADBCF9" w:rsidR="0005178A" w:rsidRPr="0005178A" w:rsidRDefault="0005178A">
            <w:pPr>
              <w:pStyle w:val="Heading2"/>
              <w:ind w:left="0" w:firstLine="0"/>
              <w:rPr>
                <w:sz w:val="32"/>
                <w:szCs w:val="32"/>
              </w:rPr>
            </w:pPr>
            <w:r>
              <w:t xml:space="preserve">    </w:t>
            </w:r>
            <w:r w:rsidRPr="0005178A">
              <w:rPr>
                <w:sz w:val="32"/>
                <w:szCs w:val="32"/>
              </w:rPr>
              <w:t>1</w:t>
            </w:r>
          </w:p>
        </w:tc>
        <w:tc>
          <w:tcPr>
            <w:tcW w:w="2880" w:type="dxa"/>
          </w:tcPr>
          <w:p w14:paraId="54E08548" w14:textId="0D7C2F49" w:rsidR="0005178A" w:rsidRDefault="000E3D67">
            <w:pPr>
              <w:pStyle w:val="Heading2"/>
              <w:ind w:left="0" w:firstLine="0"/>
            </w:pPr>
            <w:r>
              <w:t xml:space="preserve">    SAFEERA       NOWSHEEN M</w:t>
            </w:r>
          </w:p>
        </w:tc>
        <w:tc>
          <w:tcPr>
            <w:tcW w:w="2700" w:type="dxa"/>
          </w:tcPr>
          <w:p w14:paraId="44660182" w14:textId="0200EB51" w:rsidR="0005178A" w:rsidRDefault="000E3D67">
            <w:pPr>
              <w:pStyle w:val="Heading2"/>
              <w:ind w:left="0" w:firstLine="0"/>
            </w:pPr>
            <w:r>
              <w:t xml:space="preserve">   LEADER</w:t>
            </w:r>
          </w:p>
        </w:tc>
        <w:tc>
          <w:tcPr>
            <w:tcW w:w="3227" w:type="dxa"/>
          </w:tcPr>
          <w:p w14:paraId="1854B6B7" w14:textId="04C6FA08" w:rsidR="0005178A" w:rsidRDefault="000E3D67">
            <w:pPr>
              <w:pStyle w:val="Heading2"/>
              <w:ind w:left="0" w:firstLine="0"/>
            </w:pPr>
            <w:r>
              <w:t>EDA &amp; VISUALIZATION</w:t>
            </w:r>
          </w:p>
        </w:tc>
      </w:tr>
      <w:tr w:rsidR="000E3D67" w14:paraId="3AA1C57C" w14:textId="77777777" w:rsidTr="0005178A">
        <w:tc>
          <w:tcPr>
            <w:tcW w:w="615" w:type="dxa"/>
          </w:tcPr>
          <w:p w14:paraId="5C878E71" w14:textId="2C61688A" w:rsidR="0005178A" w:rsidRPr="0005178A" w:rsidRDefault="0005178A">
            <w:pPr>
              <w:pStyle w:val="Heading2"/>
              <w:ind w:left="0" w:firstLine="0"/>
              <w:rPr>
                <w:sz w:val="32"/>
                <w:szCs w:val="32"/>
              </w:rPr>
            </w:pPr>
            <w:r>
              <w:t xml:space="preserve">  </w:t>
            </w:r>
            <w:r w:rsidR="000E3D67">
              <w:t xml:space="preserve"> </w:t>
            </w:r>
            <w:r>
              <w:t xml:space="preserve"> </w:t>
            </w:r>
            <w:r w:rsidRPr="0005178A">
              <w:rPr>
                <w:sz w:val="32"/>
                <w:szCs w:val="32"/>
              </w:rPr>
              <w:t>2</w:t>
            </w:r>
          </w:p>
        </w:tc>
        <w:tc>
          <w:tcPr>
            <w:tcW w:w="2880" w:type="dxa"/>
          </w:tcPr>
          <w:p w14:paraId="57706A81" w14:textId="71543D6E" w:rsidR="0005178A" w:rsidRDefault="000E3D67">
            <w:pPr>
              <w:pStyle w:val="Heading2"/>
              <w:ind w:left="0" w:firstLine="0"/>
            </w:pPr>
            <w:r>
              <w:t xml:space="preserve"> SNEKHA VALLI K</w:t>
            </w:r>
          </w:p>
        </w:tc>
        <w:tc>
          <w:tcPr>
            <w:tcW w:w="2700" w:type="dxa"/>
          </w:tcPr>
          <w:p w14:paraId="0EB2AE75" w14:textId="406FB084" w:rsidR="0005178A" w:rsidRDefault="000E3D67">
            <w:pPr>
              <w:pStyle w:val="Heading2"/>
              <w:ind w:left="0" w:firstLine="0"/>
            </w:pPr>
            <w:r>
              <w:t xml:space="preserve">  MEMBER</w:t>
            </w:r>
          </w:p>
        </w:tc>
        <w:tc>
          <w:tcPr>
            <w:tcW w:w="3227" w:type="dxa"/>
          </w:tcPr>
          <w:p w14:paraId="77DB7EF0" w14:textId="54B2688A" w:rsidR="0005178A" w:rsidRDefault="000E3D67">
            <w:pPr>
              <w:pStyle w:val="Heading2"/>
              <w:ind w:left="0" w:firstLine="0"/>
            </w:pPr>
            <w:r>
              <w:t>DOCUMENTATION &amp; DEPLOYMENT</w:t>
            </w:r>
          </w:p>
        </w:tc>
      </w:tr>
      <w:tr w:rsidR="000E3D67" w14:paraId="78779FC7" w14:textId="77777777" w:rsidTr="0005178A">
        <w:tc>
          <w:tcPr>
            <w:tcW w:w="615" w:type="dxa"/>
          </w:tcPr>
          <w:p w14:paraId="6B21E91B" w14:textId="2FF42FE7" w:rsidR="0005178A" w:rsidRPr="000E3D67" w:rsidRDefault="0005178A">
            <w:pPr>
              <w:pStyle w:val="Heading2"/>
              <w:ind w:left="0" w:firstLine="0"/>
              <w:rPr>
                <w:sz w:val="32"/>
                <w:szCs w:val="32"/>
              </w:rPr>
            </w:pPr>
            <w:r>
              <w:t xml:space="preserve">   </w:t>
            </w:r>
            <w:r w:rsidRPr="000E3D67">
              <w:rPr>
                <w:sz w:val="32"/>
                <w:szCs w:val="32"/>
              </w:rPr>
              <w:t>3</w:t>
            </w:r>
          </w:p>
        </w:tc>
        <w:tc>
          <w:tcPr>
            <w:tcW w:w="2880" w:type="dxa"/>
          </w:tcPr>
          <w:p w14:paraId="0EF8A075" w14:textId="47C5A949" w:rsidR="0005178A" w:rsidRDefault="000E3D67">
            <w:pPr>
              <w:pStyle w:val="Heading2"/>
              <w:ind w:left="0" w:firstLine="0"/>
            </w:pPr>
            <w:r>
              <w:t xml:space="preserve"> VISHWABHARATHI S</w:t>
            </w:r>
          </w:p>
        </w:tc>
        <w:tc>
          <w:tcPr>
            <w:tcW w:w="2700" w:type="dxa"/>
          </w:tcPr>
          <w:p w14:paraId="73304E7D" w14:textId="22B41C5F" w:rsidR="0005178A" w:rsidRDefault="000E3D67">
            <w:pPr>
              <w:pStyle w:val="Heading2"/>
              <w:ind w:left="0" w:firstLine="0"/>
            </w:pPr>
            <w:r>
              <w:t xml:space="preserve">  MEMBER</w:t>
            </w:r>
          </w:p>
        </w:tc>
        <w:tc>
          <w:tcPr>
            <w:tcW w:w="3227" w:type="dxa"/>
          </w:tcPr>
          <w:p w14:paraId="1F401523" w14:textId="6CF8354C" w:rsidR="0005178A" w:rsidRDefault="000E3D67">
            <w:pPr>
              <w:pStyle w:val="Heading2"/>
              <w:ind w:left="0" w:firstLine="0"/>
            </w:pPr>
            <w:r>
              <w:t>DATA COLLECTION &amp; PREPROCESSING</w:t>
            </w:r>
          </w:p>
        </w:tc>
      </w:tr>
      <w:tr w:rsidR="000E3D67" w14:paraId="3A29BE0E" w14:textId="77777777" w:rsidTr="0005178A">
        <w:tc>
          <w:tcPr>
            <w:tcW w:w="615" w:type="dxa"/>
          </w:tcPr>
          <w:p w14:paraId="20397AC0" w14:textId="37123CAE" w:rsidR="0005178A" w:rsidRPr="000E3D67" w:rsidRDefault="000E3D67">
            <w:pPr>
              <w:pStyle w:val="Heading2"/>
              <w:ind w:left="0" w:firstLine="0"/>
              <w:rPr>
                <w:sz w:val="32"/>
                <w:szCs w:val="32"/>
              </w:rPr>
            </w:pPr>
            <w:r>
              <w:t xml:space="preserve">  </w:t>
            </w:r>
            <w:r w:rsidRPr="000E3D67">
              <w:rPr>
                <w:sz w:val="32"/>
                <w:szCs w:val="32"/>
              </w:rPr>
              <w:t>4</w:t>
            </w:r>
          </w:p>
        </w:tc>
        <w:tc>
          <w:tcPr>
            <w:tcW w:w="2880" w:type="dxa"/>
          </w:tcPr>
          <w:p w14:paraId="5826C920" w14:textId="04FC26F8" w:rsidR="0005178A" w:rsidRDefault="000E3D67">
            <w:pPr>
              <w:pStyle w:val="Heading2"/>
              <w:ind w:left="0" w:firstLine="0"/>
            </w:pPr>
            <w:r>
              <w:t xml:space="preserve"> RAM KISHOR S</w:t>
            </w:r>
          </w:p>
        </w:tc>
        <w:tc>
          <w:tcPr>
            <w:tcW w:w="2700" w:type="dxa"/>
          </w:tcPr>
          <w:p w14:paraId="62FEC55D" w14:textId="5CE303C9" w:rsidR="0005178A" w:rsidRDefault="000E3D67">
            <w:pPr>
              <w:pStyle w:val="Heading2"/>
              <w:ind w:left="0" w:firstLine="0"/>
            </w:pPr>
            <w:r>
              <w:t xml:space="preserve">  MEMBER</w:t>
            </w:r>
          </w:p>
        </w:tc>
        <w:tc>
          <w:tcPr>
            <w:tcW w:w="3227" w:type="dxa"/>
          </w:tcPr>
          <w:p w14:paraId="62E65A79" w14:textId="3F2BCC94" w:rsidR="0005178A" w:rsidRDefault="000E3D67">
            <w:pPr>
              <w:pStyle w:val="Heading2"/>
              <w:ind w:left="0" w:firstLine="0"/>
            </w:pPr>
            <w:r>
              <w:t>FEATURE ENGINEERING &amp; MODEL BUILDING</w:t>
            </w:r>
          </w:p>
        </w:tc>
      </w:tr>
    </w:tbl>
    <w:p w14:paraId="496B8B8C" w14:textId="7CD726A2" w:rsidR="001437E6" w:rsidRDefault="001437E6">
      <w:pPr>
        <w:pStyle w:val="Heading2"/>
        <w:ind w:left="10"/>
      </w:pPr>
    </w:p>
    <w:p w14:paraId="0853A2E1" w14:textId="07B5E286" w:rsidR="00F96D08" w:rsidRDefault="00F96D08" w:rsidP="00F96D08">
      <w:r>
        <w:t xml:space="preserve">  </w:t>
      </w:r>
    </w:p>
    <w:p w14:paraId="47178CEB" w14:textId="5BDC0DF7" w:rsidR="00F96D08" w:rsidRPr="00F96D08" w:rsidRDefault="00F96D08" w:rsidP="00F96D08">
      <w:pPr>
        <w:rPr>
          <w:rFonts w:ascii="Times New Roman" w:hAnsi="Times New Roman" w:cs="Times New Roman"/>
          <w:b/>
          <w:bCs/>
          <w:sz w:val="32"/>
          <w:szCs w:val="32"/>
          <w:u w:val="single"/>
        </w:rPr>
      </w:pPr>
    </w:p>
    <w:p w14:paraId="161D6318" w14:textId="4900A7AE" w:rsidR="00F96D08" w:rsidRPr="00F96D08" w:rsidRDefault="00F96D08" w:rsidP="00F96D08">
      <w:pPr>
        <w:rPr>
          <w:b/>
          <w:bCs/>
          <w:sz w:val="32"/>
          <w:szCs w:val="32"/>
          <w:u w:val="single"/>
        </w:rPr>
      </w:pPr>
    </w:p>
    <w:sectPr w:rsidR="00F96D08" w:rsidRPr="00F96D08">
      <w:headerReference w:type="even" r:id="rId17"/>
      <w:headerReference w:type="default" r:id="rId18"/>
      <w:headerReference w:type="first" r:id="rId19"/>
      <w:pgSz w:w="12240" w:h="15840"/>
      <w:pgMar w:top="1440" w:right="1358" w:bottom="1373" w:left="1440" w:header="30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C5D44" w14:textId="77777777" w:rsidR="008043DA" w:rsidRDefault="008043DA">
      <w:pPr>
        <w:spacing w:after="0" w:line="240" w:lineRule="auto"/>
      </w:pPr>
      <w:r>
        <w:separator/>
      </w:r>
    </w:p>
  </w:endnote>
  <w:endnote w:type="continuationSeparator" w:id="0">
    <w:p w14:paraId="4723A0F9" w14:textId="77777777" w:rsidR="008043DA" w:rsidRDefault="0080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EA92C" w14:textId="77777777" w:rsidR="008043DA" w:rsidRDefault="008043DA">
      <w:pPr>
        <w:spacing w:after="0" w:line="240" w:lineRule="auto"/>
      </w:pPr>
      <w:r>
        <w:separator/>
      </w:r>
    </w:p>
  </w:footnote>
  <w:footnote w:type="continuationSeparator" w:id="0">
    <w:p w14:paraId="449AB51B" w14:textId="77777777" w:rsidR="008043DA" w:rsidRDefault="0080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D0A38" w14:textId="77777777" w:rsidR="001437E6" w:rsidRDefault="00E72F16">
    <w:pPr>
      <w:spacing w:after="0"/>
      <w:ind w:left="-1440" w:right="8101"/>
    </w:pPr>
    <w:r>
      <w:rPr>
        <w:noProof/>
      </w:rPr>
      <w:drawing>
        <wp:anchor distT="0" distB="0" distL="114300" distR="114300" simplePos="0" relativeHeight="251658240" behindDoc="0" locked="0" layoutInCell="1" allowOverlap="0" wp14:anchorId="634D05E2" wp14:editId="1CE7941B">
          <wp:simplePos x="0" y="0"/>
          <wp:positionH relativeFrom="page">
            <wp:posOffset>3143250</wp:posOffset>
          </wp:positionH>
          <wp:positionV relativeFrom="page">
            <wp:posOffset>238785</wp:posOffset>
          </wp:positionV>
          <wp:extent cx="1095375" cy="39989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8241" behindDoc="0" locked="0" layoutInCell="1" allowOverlap="0" wp14:anchorId="7B29A3F3" wp14:editId="0783A0CF">
          <wp:simplePos x="0" y="0"/>
          <wp:positionH relativeFrom="page">
            <wp:posOffset>5353050</wp:posOffset>
          </wp:positionH>
          <wp:positionV relativeFrom="page">
            <wp:posOffset>238760</wp:posOffset>
          </wp:positionV>
          <wp:extent cx="1937893" cy="39751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58242" behindDoc="0" locked="0" layoutInCell="1" allowOverlap="1" wp14:anchorId="5FBCDEAB" wp14:editId="6BB72C2C">
              <wp:simplePos x="0" y="0"/>
              <wp:positionH relativeFrom="page">
                <wp:posOffset>857885</wp:posOffset>
              </wp:positionH>
              <wp:positionV relativeFrom="page">
                <wp:posOffset>191135</wp:posOffset>
              </wp:positionV>
              <wp:extent cx="908190" cy="528320"/>
              <wp:effectExtent l="0" t="0" r="0" b="0"/>
              <wp:wrapSquare wrapText="bothSides"/>
              <wp:docPr id="3738" name="Group 3738"/>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3740" name="Rectangle 3740"/>
                      <wps:cNvSpPr/>
                      <wps:spPr>
                        <a:xfrm>
                          <a:off x="56820" y="270240"/>
                          <a:ext cx="51809" cy="207922"/>
                        </a:xfrm>
                        <a:prstGeom prst="rect">
                          <a:avLst/>
                        </a:prstGeom>
                        <a:ln>
                          <a:noFill/>
                        </a:ln>
                      </wps:spPr>
                      <wps:txbx>
                        <w:txbxContent>
                          <w:p w14:paraId="346162D2" w14:textId="77777777" w:rsidR="001437E6" w:rsidRDefault="00E72F16">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739" name="Picture 3739"/>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5FBCDEAB" id="Group 3738" o:spid="_x0000_s1026" style="position:absolute;left:0;text-align:left;margin-left:67.55pt;margin-top:15.05pt;width:71.5pt;height:41.6pt;z-index:251658242;mso-position-horizontal-relative:page;mso-position-vertical-relative:page" coordsize="9081,5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">
              <v:rect id="Rectangle 3740" o:spid="_x0000_s1027" style="position:absolute;left:568;top:270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" filled="f" stroked="f">
                <v:textbox inset="0,0,0,0">
                  <w:txbxContent>
                    <w:p w14:paraId="346162D2" w14:textId="77777777" w:rsidR="001437E6" w:rsidRDefault="00E72F16">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9" o:spid="_x0000_s1028" type="#_x0000_t75" style="position:absolute;width:9081;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83ADD" w14:textId="77777777" w:rsidR="001437E6" w:rsidRDefault="00E72F16">
    <w:pPr>
      <w:spacing w:after="0"/>
      <w:ind w:left="-1440" w:right="8101"/>
    </w:pPr>
    <w:r>
      <w:rPr>
        <w:noProof/>
      </w:rPr>
      <w:drawing>
        <wp:anchor distT="0" distB="0" distL="114300" distR="114300" simplePos="0" relativeHeight="251658243" behindDoc="0" locked="0" layoutInCell="1" allowOverlap="0" wp14:anchorId="6D267CF5" wp14:editId="7894AF46">
          <wp:simplePos x="0" y="0"/>
          <wp:positionH relativeFrom="page">
            <wp:posOffset>3143250</wp:posOffset>
          </wp:positionH>
          <wp:positionV relativeFrom="page">
            <wp:posOffset>238785</wp:posOffset>
          </wp:positionV>
          <wp:extent cx="1095375" cy="399898"/>
          <wp:effectExtent l="0" t="0" r="0" b="0"/>
          <wp:wrapSquare wrapText="bothSides"/>
          <wp:docPr id="1525723685" name="Picture 152572368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8244" behindDoc="0" locked="0" layoutInCell="1" allowOverlap="0" wp14:anchorId="7B14FC66" wp14:editId="6F23CB84">
          <wp:simplePos x="0" y="0"/>
          <wp:positionH relativeFrom="page">
            <wp:posOffset>5353050</wp:posOffset>
          </wp:positionH>
          <wp:positionV relativeFrom="page">
            <wp:posOffset>238760</wp:posOffset>
          </wp:positionV>
          <wp:extent cx="1937893" cy="397510"/>
          <wp:effectExtent l="0" t="0" r="0" b="0"/>
          <wp:wrapSquare wrapText="bothSides"/>
          <wp:docPr id="387560299" name="Picture 38756029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58245" behindDoc="0" locked="0" layoutInCell="1" allowOverlap="1" wp14:anchorId="4B436789" wp14:editId="73E7D1DA">
              <wp:simplePos x="0" y="0"/>
              <wp:positionH relativeFrom="page">
                <wp:posOffset>857885</wp:posOffset>
              </wp:positionH>
              <wp:positionV relativeFrom="page">
                <wp:posOffset>191135</wp:posOffset>
              </wp:positionV>
              <wp:extent cx="908190" cy="528320"/>
              <wp:effectExtent l="0" t="0" r="0" b="0"/>
              <wp:wrapSquare wrapText="bothSides"/>
              <wp:docPr id="3727" name="Group 3727"/>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3729" name="Rectangle 3729"/>
                      <wps:cNvSpPr/>
                      <wps:spPr>
                        <a:xfrm>
                          <a:off x="56820" y="270240"/>
                          <a:ext cx="51809" cy="207922"/>
                        </a:xfrm>
                        <a:prstGeom prst="rect">
                          <a:avLst/>
                        </a:prstGeom>
                        <a:ln>
                          <a:noFill/>
                        </a:ln>
                      </wps:spPr>
                      <wps:txbx>
                        <w:txbxContent>
                          <w:p w14:paraId="3197C621" w14:textId="77777777" w:rsidR="001437E6" w:rsidRDefault="00E72F16">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728" name="Picture 3728"/>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4B436789" id="Group 3727" o:spid="_x0000_s1029" style="position:absolute;left:0;text-align:left;margin-left:67.55pt;margin-top:15.05pt;width:71.5pt;height:41.6pt;z-index:251658245;mso-position-horizontal-relative:page;mso-position-vertical-relative:page" coordsize="9081,5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">
              <v:rect id="Rectangle 3729" o:spid="_x0000_s1030" style="position:absolute;left:568;top:270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S5xgAAAN0AAAAPAAAAZHJzL2Rvd25yZXYueG1sRI9Ba8JA&#10;FITvgv9heQVvuqlC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Ij8UucYAAADdAAAA&#10;DwAAAAAAAAAAAAAAAAAHAgAAZHJzL2Rvd25yZXYueG1sUEsFBgAAAAADAAMAtwAAAPoCAAAAAA==&#10;" filled="f" stroked="f">
                <v:textbox inset="0,0,0,0">
                  <w:txbxContent>
                    <w:p w14:paraId="3197C621" w14:textId="77777777" w:rsidR="001437E6" w:rsidRDefault="00E72F16">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28" o:spid="_x0000_s1031" type="#_x0000_t75" style="position:absolute;width:9081;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565B0" w14:textId="77777777" w:rsidR="001437E6" w:rsidRDefault="00E72F16">
    <w:pPr>
      <w:spacing w:after="0"/>
      <w:ind w:left="-1440" w:right="8101"/>
    </w:pPr>
    <w:r>
      <w:rPr>
        <w:noProof/>
      </w:rPr>
      <w:drawing>
        <wp:anchor distT="0" distB="0" distL="114300" distR="114300" simplePos="0" relativeHeight="251658246" behindDoc="0" locked="0" layoutInCell="1" allowOverlap="0" wp14:anchorId="1F6A854B" wp14:editId="548853B4">
          <wp:simplePos x="0" y="0"/>
          <wp:positionH relativeFrom="page">
            <wp:posOffset>3143250</wp:posOffset>
          </wp:positionH>
          <wp:positionV relativeFrom="page">
            <wp:posOffset>238785</wp:posOffset>
          </wp:positionV>
          <wp:extent cx="1095375" cy="399898"/>
          <wp:effectExtent l="0" t="0" r="0" b="0"/>
          <wp:wrapSquare wrapText="bothSides"/>
          <wp:docPr id="1799957667" name="Picture 179995766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8247" behindDoc="0" locked="0" layoutInCell="1" allowOverlap="0" wp14:anchorId="0D0008D8" wp14:editId="556001E3">
          <wp:simplePos x="0" y="0"/>
          <wp:positionH relativeFrom="page">
            <wp:posOffset>5353050</wp:posOffset>
          </wp:positionH>
          <wp:positionV relativeFrom="page">
            <wp:posOffset>238760</wp:posOffset>
          </wp:positionV>
          <wp:extent cx="1937893" cy="397510"/>
          <wp:effectExtent l="0" t="0" r="0" b="0"/>
          <wp:wrapSquare wrapText="bothSides"/>
          <wp:docPr id="1372362705" name="Picture 137236270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58248" behindDoc="0" locked="0" layoutInCell="1" allowOverlap="1" wp14:anchorId="5F353CE0" wp14:editId="186D4E4B">
              <wp:simplePos x="0" y="0"/>
              <wp:positionH relativeFrom="page">
                <wp:posOffset>857885</wp:posOffset>
              </wp:positionH>
              <wp:positionV relativeFrom="page">
                <wp:posOffset>191135</wp:posOffset>
              </wp:positionV>
              <wp:extent cx="908190" cy="528320"/>
              <wp:effectExtent l="0" t="0" r="0" b="0"/>
              <wp:wrapSquare wrapText="bothSides"/>
              <wp:docPr id="3716" name="Group 3716"/>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3718" name="Rectangle 3718"/>
                      <wps:cNvSpPr/>
                      <wps:spPr>
                        <a:xfrm>
                          <a:off x="56820" y="270240"/>
                          <a:ext cx="51809" cy="207922"/>
                        </a:xfrm>
                        <a:prstGeom prst="rect">
                          <a:avLst/>
                        </a:prstGeom>
                        <a:ln>
                          <a:noFill/>
                        </a:ln>
                      </wps:spPr>
                      <wps:txbx>
                        <w:txbxContent>
                          <w:p w14:paraId="486EF61B" w14:textId="77777777" w:rsidR="001437E6" w:rsidRDefault="00E72F16">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717" name="Picture 3717"/>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5F353CE0" id="Group 3716" o:spid="_x0000_s1032" style="position:absolute;left:0;text-align:left;margin-left:67.55pt;margin-top:15.05pt;width:71.5pt;height:41.6pt;z-index:251658248;mso-position-horizontal-relative:page;mso-position-vertical-relative:page" coordsize="9081,5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">
              <v:rect id="Rectangle 3718" o:spid="_x0000_s1033" style="position:absolute;left:568;top:270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3ufwwAAAN0AAAAPAAAAZHJzL2Rvd25yZXYueG1sRE9Ni8Iw&#10;EL0L/ocwwt40VWF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gx97n8MAAADdAAAADwAA&#10;AAAAAAAAAAAAAAAHAgAAZHJzL2Rvd25yZXYueG1sUEsFBgAAAAADAAMAtwAAAPcCAAAAAA==&#10;" filled="f" stroked="f">
                <v:textbox inset="0,0,0,0">
                  <w:txbxContent>
                    <w:p w14:paraId="486EF61B" w14:textId="77777777" w:rsidR="001437E6" w:rsidRDefault="00E72F16">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7" o:spid="_x0000_s1034" type="#_x0000_t75" style="position:absolute;width:9081;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401D"/>
    <w:multiLevelType w:val="multilevel"/>
    <w:tmpl w:val="9A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6D36"/>
    <w:multiLevelType w:val="multilevel"/>
    <w:tmpl w:val="EB10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48BC"/>
    <w:multiLevelType w:val="hybridMultilevel"/>
    <w:tmpl w:val="13B0C5DE"/>
    <w:lvl w:ilvl="0" w:tplc="78EEE624">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FEAB5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62044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28C68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8620B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A4289C">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10131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92F06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F4A4A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260211"/>
    <w:multiLevelType w:val="hybridMultilevel"/>
    <w:tmpl w:val="C7324998"/>
    <w:lvl w:ilvl="0" w:tplc="E31AE1A4">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C6F16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7685A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C0603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C4A94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48EA7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B2F02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946A4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E63CD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4C2388"/>
    <w:multiLevelType w:val="multilevel"/>
    <w:tmpl w:val="AC4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3A"/>
    <w:multiLevelType w:val="hybridMultilevel"/>
    <w:tmpl w:val="260CF328"/>
    <w:lvl w:ilvl="0" w:tplc="D1A062E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301E1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68120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E4FB0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740A9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BC6E2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4849C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D8552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A89EE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81121F2"/>
    <w:multiLevelType w:val="hybridMultilevel"/>
    <w:tmpl w:val="CC822D7E"/>
    <w:lvl w:ilvl="0" w:tplc="9B4ADFAA">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EE748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78064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7EE8E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F4F4E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4A5F2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7EF55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E02A04">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80045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CB1029E"/>
    <w:multiLevelType w:val="hybridMultilevel"/>
    <w:tmpl w:val="3E861D58"/>
    <w:lvl w:ilvl="0" w:tplc="1B1C6D94">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2C97C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6A8F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9E63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66506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EC177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E6B7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A94B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842C0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8822ED"/>
    <w:multiLevelType w:val="multilevel"/>
    <w:tmpl w:val="406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F36EE"/>
    <w:multiLevelType w:val="multilevel"/>
    <w:tmpl w:val="F610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66A1"/>
    <w:multiLevelType w:val="multilevel"/>
    <w:tmpl w:val="F0A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D0113"/>
    <w:multiLevelType w:val="hybridMultilevel"/>
    <w:tmpl w:val="E0E8B298"/>
    <w:lvl w:ilvl="0" w:tplc="0D24733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261D50">
      <w:numFmt w:val="taiwaneseCounting"/>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86E86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5AC04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A8F54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FE169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9E86F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D65E4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927AB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68706BF"/>
    <w:multiLevelType w:val="multilevel"/>
    <w:tmpl w:val="FE9C3EE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67DA5557"/>
    <w:multiLevelType w:val="hybridMultilevel"/>
    <w:tmpl w:val="784C8EE0"/>
    <w:lvl w:ilvl="0" w:tplc="97947D2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3E652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BECB8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1005B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2EFE9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9E471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046AA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20441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38B82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B4632D6"/>
    <w:multiLevelType w:val="hybridMultilevel"/>
    <w:tmpl w:val="DBAAB7E4"/>
    <w:lvl w:ilvl="0" w:tplc="2654B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C216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84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B0F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60F6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32E7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9E80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8899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850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33128549">
    <w:abstractNumId w:val="14"/>
  </w:num>
  <w:num w:numId="2" w16cid:durableId="1453549959">
    <w:abstractNumId w:val="7"/>
  </w:num>
  <w:num w:numId="3" w16cid:durableId="1883905046">
    <w:abstractNumId w:val="6"/>
  </w:num>
  <w:num w:numId="4" w16cid:durableId="882786869">
    <w:abstractNumId w:val="3"/>
  </w:num>
  <w:num w:numId="5" w16cid:durableId="439878975">
    <w:abstractNumId w:val="2"/>
  </w:num>
  <w:num w:numId="6" w16cid:durableId="1930847312">
    <w:abstractNumId w:val="13"/>
  </w:num>
  <w:num w:numId="7" w16cid:durableId="91054521">
    <w:abstractNumId w:val="5"/>
  </w:num>
  <w:num w:numId="8" w16cid:durableId="42218032">
    <w:abstractNumId w:val="11"/>
  </w:num>
  <w:num w:numId="9" w16cid:durableId="1538081445">
    <w:abstractNumId w:val="12"/>
  </w:num>
  <w:num w:numId="10" w16cid:durableId="1652784370">
    <w:abstractNumId w:val="4"/>
  </w:num>
  <w:num w:numId="11" w16cid:durableId="370964265">
    <w:abstractNumId w:val="9"/>
  </w:num>
  <w:num w:numId="12" w16cid:durableId="41952362">
    <w:abstractNumId w:val="0"/>
  </w:num>
  <w:num w:numId="13" w16cid:durableId="197816138">
    <w:abstractNumId w:val="10"/>
  </w:num>
  <w:num w:numId="14" w16cid:durableId="1998455018">
    <w:abstractNumId w:val="1"/>
  </w:num>
  <w:num w:numId="15" w16cid:durableId="851410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E6"/>
    <w:rsid w:val="000001F9"/>
    <w:rsid w:val="00041DD6"/>
    <w:rsid w:val="0005178A"/>
    <w:rsid w:val="000E3D67"/>
    <w:rsid w:val="00106C2B"/>
    <w:rsid w:val="001437E6"/>
    <w:rsid w:val="001846CD"/>
    <w:rsid w:val="001A4B07"/>
    <w:rsid w:val="001C6686"/>
    <w:rsid w:val="00276A88"/>
    <w:rsid w:val="00296305"/>
    <w:rsid w:val="00365563"/>
    <w:rsid w:val="003A580D"/>
    <w:rsid w:val="00451B2B"/>
    <w:rsid w:val="00451C18"/>
    <w:rsid w:val="00536B07"/>
    <w:rsid w:val="005D6265"/>
    <w:rsid w:val="00606620"/>
    <w:rsid w:val="00643A4A"/>
    <w:rsid w:val="006C449D"/>
    <w:rsid w:val="006D12F3"/>
    <w:rsid w:val="00772F09"/>
    <w:rsid w:val="007C45C0"/>
    <w:rsid w:val="007D2894"/>
    <w:rsid w:val="008043DA"/>
    <w:rsid w:val="00841E26"/>
    <w:rsid w:val="008F1242"/>
    <w:rsid w:val="00946C2D"/>
    <w:rsid w:val="00973E88"/>
    <w:rsid w:val="009F321A"/>
    <w:rsid w:val="00A12785"/>
    <w:rsid w:val="00A8426A"/>
    <w:rsid w:val="00AE3A67"/>
    <w:rsid w:val="00B01737"/>
    <w:rsid w:val="00B2349E"/>
    <w:rsid w:val="00B5321C"/>
    <w:rsid w:val="00BD2E0E"/>
    <w:rsid w:val="00C77681"/>
    <w:rsid w:val="00D71C66"/>
    <w:rsid w:val="00D820F6"/>
    <w:rsid w:val="00E50097"/>
    <w:rsid w:val="00E61D20"/>
    <w:rsid w:val="00E656F8"/>
    <w:rsid w:val="00E72F16"/>
    <w:rsid w:val="00E84916"/>
    <w:rsid w:val="00EB74CE"/>
    <w:rsid w:val="00F0329F"/>
    <w:rsid w:val="00F24FAE"/>
    <w:rsid w:val="00F558DE"/>
    <w:rsid w:val="00F96D08"/>
    <w:rsid w:val="00FB6954"/>
    <w:rsid w:val="00FC4E1B"/>
    <w:rsid w:val="00FD6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F4F6"/>
  <w15:docId w15:val="{3AA0D13D-735B-4658-8F04-675EAAAC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7"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11" w:line="267" w:lineRule="auto"/>
      <w:ind w:left="370" w:hanging="10"/>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Header">
    <w:name w:val="header"/>
    <w:basedOn w:val="Normal"/>
    <w:link w:val="HeaderChar"/>
    <w:uiPriority w:val="99"/>
    <w:semiHidden/>
    <w:unhideWhenUsed/>
    <w:rsid w:val="00041D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1DD6"/>
    <w:rPr>
      <w:rFonts w:ascii="Calibri" w:eastAsia="Calibri" w:hAnsi="Calibri" w:cs="Calibri"/>
      <w:color w:val="000000"/>
      <w:sz w:val="22"/>
    </w:rPr>
  </w:style>
  <w:style w:type="paragraph" w:styleId="Footer">
    <w:name w:val="footer"/>
    <w:basedOn w:val="Normal"/>
    <w:link w:val="FooterChar"/>
    <w:uiPriority w:val="99"/>
    <w:unhideWhenUsed/>
    <w:rsid w:val="00041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DD6"/>
    <w:rPr>
      <w:rFonts w:ascii="Calibri" w:eastAsia="Calibri" w:hAnsi="Calibri" w:cs="Calibri"/>
      <w:color w:val="000000"/>
      <w:sz w:val="22"/>
    </w:rPr>
  </w:style>
  <w:style w:type="table" w:styleId="TableGrid">
    <w:name w:val="Table Grid"/>
    <w:basedOn w:val="TableNormal"/>
    <w:uiPriority w:val="39"/>
    <w:rsid w:val="00051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49E"/>
    <w:rPr>
      <w:color w:val="0563C1" w:themeColor="hyperlink"/>
      <w:u w:val="single"/>
    </w:rPr>
  </w:style>
  <w:style w:type="character" w:styleId="UnresolvedMention">
    <w:name w:val="Unresolved Mention"/>
    <w:basedOn w:val="DefaultParagraphFont"/>
    <w:uiPriority w:val="99"/>
    <w:semiHidden/>
    <w:unhideWhenUsed/>
    <w:rsid w:val="00B23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557">
      <w:bodyDiv w:val="1"/>
      <w:marLeft w:val="0"/>
      <w:marRight w:val="0"/>
      <w:marTop w:val="0"/>
      <w:marBottom w:val="0"/>
      <w:divBdr>
        <w:top w:val="none" w:sz="0" w:space="0" w:color="auto"/>
        <w:left w:val="none" w:sz="0" w:space="0" w:color="auto"/>
        <w:bottom w:val="none" w:sz="0" w:space="0" w:color="auto"/>
        <w:right w:val="none" w:sz="0" w:space="0" w:color="auto"/>
      </w:divBdr>
      <w:divsChild>
        <w:div w:id="147329018">
          <w:marLeft w:val="0"/>
          <w:marRight w:val="0"/>
          <w:marTop w:val="0"/>
          <w:marBottom w:val="0"/>
          <w:divBdr>
            <w:top w:val="none" w:sz="0" w:space="0" w:color="auto"/>
            <w:left w:val="none" w:sz="0" w:space="0" w:color="auto"/>
            <w:bottom w:val="none" w:sz="0" w:space="0" w:color="auto"/>
            <w:right w:val="none" w:sz="0" w:space="0" w:color="auto"/>
          </w:divBdr>
          <w:divsChild>
            <w:div w:id="1291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875">
      <w:bodyDiv w:val="1"/>
      <w:marLeft w:val="0"/>
      <w:marRight w:val="0"/>
      <w:marTop w:val="0"/>
      <w:marBottom w:val="0"/>
      <w:divBdr>
        <w:top w:val="none" w:sz="0" w:space="0" w:color="auto"/>
        <w:left w:val="none" w:sz="0" w:space="0" w:color="auto"/>
        <w:bottom w:val="none" w:sz="0" w:space="0" w:color="auto"/>
        <w:right w:val="none" w:sz="0" w:space="0" w:color="auto"/>
      </w:divBdr>
    </w:div>
    <w:div w:id="107167546">
      <w:bodyDiv w:val="1"/>
      <w:marLeft w:val="0"/>
      <w:marRight w:val="0"/>
      <w:marTop w:val="0"/>
      <w:marBottom w:val="0"/>
      <w:divBdr>
        <w:top w:val="none" w:sz="0" w:space="0" w:color="auto"/>
        <w:left w:val="none" w:sz="0" w:space="0" w:color="auto"/>
        <w:bottom w:val="none" w:sz="0" w:space="0" w:color="auto"/>
        <w:right w:val="none" w:sz="0" w:space="0" w:color="auto"/>
      </w:divBdr>
      <w:divsChild>
        <w:div w:id="1330207377">
          <w:marLeft w:val="0"/>
          <w:marRight w:val="0"/>
          <w:marTop w:val="0"/>
          <w:marBottom w:val="0"/>
          <w:divBdr>
            <w:top w:val="none" w:sz="0" w:space="0" w:color="auto"/>
            <w:left w:val="none" w:sz="0" w:space="0" w:color="auto"/>
            <w:bottom w:val="none" w:sz="0" w:space="0" w:color="auto"/>
            <w:right w:val="none" w:sz="0" w:space="0" w:color="auto"/>
          </w:divBdr>
          <w:divsChild>
            <w:div w:id="19262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766">
      <w:bodyDiv w:val="1"/>
      <w:marLeft w:val="0"/>
      <w:marRight w:val="0"/>
      <w:marTop w:val="0"/>
      <w:marBottom w:val="0"/>
      <w:divBdr>
        <w:top w:val="none" w:sz="0" w:space="0" w:color="auto"/>
        <w:left w:val="none" w:sz="0" w:space="0" w:color="auto"/>
        <w:bottom w:val="none" w:sz="0" w:space="0" w:color="auto"/>
        <w:right w:val="none" w:sz="0" w:space="0" w:color="auto"/>
      </w:divBdr>
      <w:divsChild>
        <w:div w:id="153644393">
          <w:marLeft w:val="0"/>
          <w:marRight w:val="0"/>
          <w:marTop w:val="0"/>
          <w:marBottom w:val="0"/>
          <w:divBdr>
            <w:top w:val="none" w:sz="0" w:space="0" w:color="auto"/>
            <w:left w:val="none" w:sz="0" w:space="0" w:color="auto"/>
            <w:bottom w:val="none" w:sz="0" w:space="0" w:color="auto"/>
            <w:right w:val="none" w:sz="0" w:space="0" w:color="auto"/>
          </w:divBdr>
          <w:divsChild>
            <w:div w:id="1611164271">
              <w:marLeft w:val="0"/>
              <w:marRight w:val="0"/>
              <w:marTop w:val="0"/>
              <w:marBottom w:val="0"/>
              <w:divBdr>
                <w:top w:val="none" w:sz="0" w:space="0" w:color="auto"/>
                <w:left w:val="none" w:sz="0" w:space="0" w:color="auto"/>
                <w:bottom w:val="none" w:sz="0" w:space="0" w:color="auto"/>
                <w:right w:val="none" w:sz="0" w:space="0" w:color="auto"/>
              </w:divBdr>
            </w:div>
            <w:div w:id="1555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525">
      <w:bodyDiv w:val="1"/>
      <w:marLeft w:val="0"/>
      <w:marRight w:val="0"/>
      <w:marTop w:val="0"/>
      <w:marBottom w:val="0"/>
      <w:divBdr>
        <w:top w:val="none" w:sz="0" w:space="0" w:color="auto"/>
        <w:left w:val="none" w:sz="0" w:space="0" w:color="auto"/>
        <w:bottom w:val="none" w:sz="0" w:space="0" w:color="auto"/>
        <w:right w:val="none" w:sz="0" w:space="0" w:color="auto"/>
      </w:divBdr>
      <w:divsChild>
        <w:div w:id="1984892769">
          <w:marLeft w:val="0"/>
          <w:marRight w:val="0"/>
          <w:marTop w:val="0"/>
          <w:marBottom w:val="0"/>
          <w:divBdr>
            <w:top w:val="none" w:sz="0" w:space="0" w:color="auto"/>
            <w:left w:val="none" w:sz="0" w:space="0" w:color="auto"/>
            <w:bottom w:val="none" w:sz="0" w:space="0" w:color="auto"/>
            <w:right w:val="none" w:sz="0" w:space="0" w:color="auto"/>
          </w:divBdr>
          <w:divsChild>
            <w:div w:id="13071079">
              <w:marLeft w:val="0"/>
              <w:marRight w:val="0"/>
              <w:marTop w:val="0"/>
              <w:marBottom w:val="0"/>
              <w:divBdr>
                <w:top w:val="none" w:sz="0" w:space="0" w:color="auto"/>
                <w:left w:val="none" w:sz="0" w:space="0" w:color="auto"/>
                <w:bottom w:val="none" w:sz="0" w:space="0" w:color="auto"/>
                <w:right w:val="none" w:sz="0" w:space="0" w:color="auto"/>
              </w:divBdr>
            </w:div>
            <w:div w:id="692800303">
              <w:marLeft w:val="0"/>
              <w:marRight w:val="0"/>
              <w:marTop w:val="0"/>
              <w:marBottom w:val="0"/>
              <w:divBdr>
                <w:top w:val="none" w:sz="0" w:space="0" w:color="auto"/>
                <w:left w:val="none" w:sz="0" w:space="0" w:color="auto"/>
                <w:bottom w:val="none" w:sz="0" w:space="0" w:color="auto"/>
                <w:right w:val="none" w:sz="0" w:space="0" w:color="auto"/>
              </w:divBdr>
            </w:div>
            <w:div w:id="16302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139">
      <w:bodyDiv w:val="1"/>
      <w:marLeft w:val="0"/>
      <w:marRight w:val="0"/>
      <w:marTop w:val="0"/>
      <w:marBottom w:val="0"/>
      <w:divBdr>
        <w:top w:val="none" w:sz="0" w:space="0" w:color="auto"/>
        <w:left w:val="none" w:sz="0" w:space="0" w:color="auto"/>
        <w:bottom w:val="none" w:sz="0" w:space="0" w:color="auto"/>
        <w:right w:val="none" w:sz="0" w:space="0" w:color="auto"/>
      </w:divBdr>
      <w:divsChild>
        <w:div w:id="2114859666">
          <w:marLeft w:val="0"/>
          <w:marRight w:val="0"/>
          <w:marTop w:val="0"/>
          <w:marBottom w:val="0"/>
          <w:divBdr>
            <w:top w:val="none" w:sz="0" w:space="0" w:color="auto"/>
            <w:left w:val="none" w:sz="0" w:space="0" w:color="auto"/>
            <w:bottom w:val="none" w:sz="0" w:space="0" w:color="auto"/>
            <w:right w:val="none" w:sz="0" w:space="0" w:color="auto"/>
          </w:divBdr>
          <w:divsChild>
            <w:div w:id="1447962118">
              <w:marLeft w:val="0"/>
              <w:marRight w:val="0"/>
              <w:marTop w:val="0"/>
              <w:marBottom w:val="0"/>
              <w:divBdr>
                <w:top w:val="none" w:sz="0" w:space="0" w:color="auto"/>
                <w:left w:val="none" w:sz="0" w:space="0" w:color="auto"/>
                <w:bottom w:val="none" w:sz="0" w:space="0" w:color="auto"/>
                <w:right w:val="none" w:sz="0" w:space="0" w:color="auto"/>
              </w:divBdr>
            </w:div>
            <w:div w:id="1275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2854">
      <w:bodyDiv w:val="1"/>
      <w:marLeft w:val="0"/>
      <w:marRight w:val="0"/>
      <w:marTop w:val="0"/>
      <w:marBottom w:val="0"/>
      <w:divBdr>
        <w:top w:val="none" w:sz="0" w:space="0" w:color="auto"/>
        <w:left w:val="none" w:sz="0" w:space="0" w:color="auto"/>
        <w:bottom w:val="none" w:sz="0" w:space="0" w:color="auto"/>
        <w:right w:val="none" w:sz="0" w:space="0" w:color="auto"/>
      </w:divBdr>
      <w:divsChild>
        <w:div w:id="166599802">
          <w:marLeft w:val="0"/>
          <w:marRight w:val="0"/>
          <w:marTop w:val="0"/>
          <w:marBottom w:val="0"/>
          <w:divBdr>
            <w:top w:val="none" w:sz="0" w:space="0" w:color="auto"/>
            <w:left w:val="none" w:sz="0" w:space="0" w:color="auto"/>
            <w:bottom w:val="none" w:sz="0" w:space="0" w:color="auto"/>
            <w:right w:val="none" w:sz="0" w:space="0" w:color="auto"/>
          </w:divBdr>
          <w:divsChild>
            <w:div w:id="669257917">
              <w:marLeft w:val="0"/>
              <w:marRight w:val="0"/>
              <w:marTop w:val="0"/>
              <w:marBottom w:val="0"/>
              <w:divBdr>
                <w:top w:val="none" w:sz="0" w:space="0" w:color="auto"/>
                <w:left w:val="none" w:sz="0" w:space="0" w:color="auto"/>
                <w:bottom w:val="none" w:sz="0" w:space="0" w:color="auto"/>
                <w:right w:val="none" w:sz="0" w:space="0" w:color="auto"/>
              </w:divBdr>
            </w:div>
            <w:div w:id="699822858">
              <w:marLeft w:val="0"/>
              <w:marRight w:val="0"/>
              <w:marTop w:val="0"/>
              <w:marBottom w:val="0"/>
              <w:divBdr>
                <w:top w:val="none" w:sz="0" w:space="0" w:color="auto"/>
                <w:left w:val="none" w:sz="0" w:space="0" w:color="auto"/>
                <w:bottom w:val="none" w:sz="0" w:space="0" w:color="auto"/>
                <w:right w:val="none" w:sz="0" w:space="0" w:color="auto"/>
              </w:divBdr>
            </w:div>
            <w:div w:id="20828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8354">
      <w:bodyDiv w:val="1"/>
      <w:marLeft w:val="0"/>
      <w:marRight w:val="0"/>
      <w:marTop w:val="0"/>
      <w:marBottom w:val="0"/>
      <w:divBdr>
        <w:top w:val="none" w:sz="0" w:space="0" w:color="auto"/>
        <w:left w:val="none" w:sz="0" w:space="0" w:color="auto"/>
        <w:bottom w:val="none" w:sz="0" w:space="0" w:color="auto"/>
        <w:right w:val="none" w:sz="0" w:space="0" w:color="auto"/>
      </w:divBdr>
      <w:divsChild>
        <w:div w:id="1668052674">
          <w:marLeft w:val="0"/>
          <w:marRight w:val="0"/>
          <w:marTop w:val="0"/>
          <w:marBottom w:val="0"/>
          <w:divBdr>
            <w:top w:val="none" w:sz="0" w:space="0" w:color="auto"/>
            <w:left w:val="none" w:sz="0" w:space="0" w:color="auto"/>
            <w:bottom w:val="none" w:sz="0" w:space="0" w:color="auto"/>
            <w:right w:val="none" w:sz="0" w:space="0" w:color="auto"/>
          </w:divBdr>
          <w:divsChild>
            <w:div w:id="2016035273">
              <w:marLeft w:val="0"/>
              <w:marRight w:val="0"/>
              <w:marTop w:val="0"/>
              <w:marBottom w:val="0"/>
              <w:divBdr>
                <w:top w:val="none" w:sz="0" w:space="0" w:color="auto"/>
                <w:left w:val="none" w:sz="0" w:space="0" w:color="auto"/>
                <w:bottom w:val="none" w:sz="0" w:space="0" w:color="auto"/>
                <w:right w:val="none" w:sz="0" w:space="0" w:color="auto"/>
              </w:divBdr>
            </w:div>
            <w:div w:id="14927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330">
      <w:bodyDiv w:val="1"/>
      <w:marLeft w:val="0"/>
      <w:marRight w:val="0"/>
      <w:marTop w:val="0"/>
      <w:marBottom w:val="0"/>
      <w:divBdr>
        <w:top w:val="none" w:sz="0" w:space="0" w:color="auto"/>
        <w:left w:val="none" w:sz="0" w:space="0" w:color="auto"/>
        <w:bottom w:val="none" w:sz="0" w:space="0" w:color="auto"/>
        <w:right w:val="none" w:sz="0" w:space="0" w:color="auto"/>
      </w:divBdr>
      <w:divsChild>
        <w:div w:id="424349487">
          <w:marLeft w:val="0"/>
          <w:marRight w:val="0"/>
          <w:marTop w:val="0"/>
          <w:marBottom w:val="0"/>
          <w:divBdr>
            <w:top w:val="none" w:sz="0" w:space="0" w:color="auto"/>
            <w:left w:val="none" w:sz="0" w:space="0" w:color="auto"/>
            <w:bottom w:val="none" w:sz="0" w:space="0" w:color="auto"/>
            <w:right w:val="none" w:sz="0" w:space="0" w:color="auto"/>
          </w:divBdr>
          <w:divsChild>
            <w:div w:id="17025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40">
      <w:bodyDiv w:val="1"/>
      <w:marLeft w:val="0"/>
      <w:marRight w:val="0"/>
      <w:marTop w:val="0"/>
      <w:marBottom w:val="0"/>
      <w:divBdr>
        <w:top w:val="none" w:sz="0" w:space="0" w:color="auto"/>
        <w:left w:val="none" w:sz="0" w:space="0" w:color="auto"/>
        <w:bottom w:val="none" w:sz="0" w:space="0" w:color="auto"/>
        <w:right w:val="none" w:sz="0" w:space="0" w:color="auto"/>
      </w:divBdr>
      <w:divsChild>
        <w:div w:id="1727023827">
          <w:marLeft w:val="0"/>
          <w:marRight w:val="0"/>
          <w:marTop w:val="0"/>
          <w:marBottom w:val="0"/>
          <w:divBdr>
            <w:top w:val="none" w:sz="0" w:space="0" w:color="auto"/>
            <w:left w:val="none" w:sz="0" w:space="0" w:color="auto"/>
            <w:bottom w:val="none" w:sz="0" w:space="0" w:color="auto"/>
            <w:right w:val="none" w:sz="0" w:space="0" w:color="auto"/>
          </w:divBdr>
          <w:divsChild>
            <w:div w:id="1048803273">
              <w:marLeft w:val="0"/>
              <w:marRight w:val="0"/>
              <w:marTop w:val="0"/>
              <w:marBottom w:val="0"/>
              <w:divBdr>
                <w:top w:val="none" w:sz="0" w:space="0" w:color="auto"/>
                <w:left w:val="none" w:sz="0" w:space="0" w:color="auto"/>
                <w:bottom w:val="none" w:sz="0" w:space="0" w:color="auto"/>
                <w:right w:val="none" w:sz="0" w:space="0" w:color="auto"/>
              </w:divBdr>
            </w:div>
            <w:div w:id="309597584">
              <w:marLeft w:val="0"/>
              <w:marRight w:val="0"/>
              <w:marTop w:val="0"/>
              <w:marBottom w:val="0"/>
              <w:divBdr>
                <w:top w:val="none" w:sz="0" w:space="0" w:color="auto"/>
                <w:left w:val="none" w:sz="0" w:space="0" w:color="auto"/>
                <w:bottom w:val="none" w:sz="0" w:space="0" w:color="auto"/>
                <w:right w:val="none" w:sz="0" w:space="0" w:color="auto"/>
              </w:divBdr>
            </w:div>
            <w:div w:id="1286810198">
              <w:marLeft w:val="0"/>
              <w:marRight w:val="0"/>
              <w:marTop w:val="0"/>
              <w:marBottom w:val="0"/>
              <w:divBdr>
                <w:top w:val="none" w:sz="0" w:space="0" w:color="auto"/>
                <w:left w:val="none" w:sz="0" w:space="0" w:color="auto"/>
                <w:bottom w:val="none" w:sz="0" w:space="0" w:color="auto"/>
                <w:right w:val="none" w:sz="0" w:space="0" w:color="auto"/>
              </w:divBdr>
            </w:div>
            <w:div w:id="930771244">
              <w:marLeft w:val="0"/>
              <w:marRight w:val="0"/>
              <w:marTop w:val="0"/>
              <w:marBottom w:val="0"/>
              <w:divBdr>
                <w:top w:val="none" w:sz="0" w:space="0" w:color="auto"/>
                <w:left w:val="none" w:sz="0" w:space="0" w:color="auto"/>
                <w:bottom w:val="none" w:sz="0" w:space="0" w:color="auto"/>
                <w:right w:val="none" w:sz="0" w:space="0" w:color="auto"/>
              </w:divBdr>
            </w:div>
            <w:div w:id="1533349034">
              <w:marLeft w:val="0"/>
              <w:marRight w:val="0"/>
              <w:marTop w:val="0"/>
              <w:marBottom w:val="0"/>
              <w:divBdr>
                <w:top w:val="none" w:sz="0" w:space="0" w:color="auto"/>
                <w:left w:val="none" w:sz="0" w:space="0" w:color="auto"/>
                <w:bottom w:val="none" w:sz="0" w:space="0" w:color="auto"/>
                <w:right w:val="none" w:sz="0" w:space="0" w:color="auto"/>
              </w:divBdr>
            </w:div>
            <w:div w:id="1886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067">
      <w:bodyDiv w:val="1"/>
      <w:marLeft w:val="0"/>
      <w:marRight w:val="0"/>
      <w:marTop w:val="0"/>
      <w:marBottom w:val="0"/>
      <w:divBdr>
        <w:top w:val="none" w:sz="0" w:space="0" w:color="auto"/>
        <w:left w:val="none" w:sz="0" w:space="0" w:color="auto"/>
        <w:bottom w:val="none" w:sz="0" w:space="0" w:color="auto"/>
        <w:right w:val="none" w:sz="0" w:space="0" w:color="auto"/>
      </w:divBdr>
      <w:divsChild>
        <w:div w:id="1502037798">
          <w:marLeft w:val="0"/>
          <w:marRight w:val="0"/>
          <w:marTop w:val="0"/>
          <w:marBottom w:val="0"/>
          <w:divBdr>
            <w:top w:val="none" w:sz="0" w:space="0" w:color="auto"/>
            <w:left w:val="none" w:sz="0" w:space="0" w:color="auto"/>
            <w:bottom w:val="none" w:sz="0" w:space="0" w:color="auto"/>
            <w:right w:val="none" w:sz="0" w:space="0" w:color="auto"/>
          </w:divBdr>
          <w:divsChild>
            <w:div w:id="1997800904">
              <w:marLeft w:val="0"/>
              <w:marRight w:val="0"/>
              <w:marTop w:val="0"/>
              <w:marBottom w:val="0"/>
              <w:divBdr>
                <w:top w:val="none" w:sz="0" w:space="0" w:color="auto"/>
                <w:left w:val="none" w:sz="0" w:space="0" w:color="auto"/>
                <w:bottom w:val="none" w:sz="0" w:space="0" w:color="auto"/>
                <w:right w:val="none" w:sz="0" w:space="0" w:color="auto"/>
              </w:divBdr>
            </w:div>
            <w:div w:id="1097865652">
              <w:marLeft w:val="0"/>
              <w:marRight w:val="0"/>
              <w:marTop w:val="0"/>
              <w:marBottom w:val="0"/>
              <w:divBdr>
                <w:top w:val="none" w:sz="0" w:space="0" w:color="auto"/>
                <w:left w:val="none" w:sz="0" w:space="0" w:color="auto"/>
                <w:bottom w:val="none" w:sz="0" w:space="0" w:color="auto"/>
                <w:right w:val="none" w:sz="0" w:space="0" w:color="auto"/>
              </w:divBdr>
            </w:div>
            <w:div w:id="374425225">
              <w:marLeft w:val="0"/>
              <w:marRight w:val="0"/>
              <w:marTop w:val="0"/>
              <w:marBottom w:val="0"/>
              <w:divBdr>
                <w:top w:val="none" w:sz="0" w:space="0" w:color="auto"/>
                <w:left w:val="none" w:sz="0" w:space="0" w:color="auto"/>
                <w:bottom w:val="none" w:sz="0" w:space="0" w:color="auto"/>
                <w:right w:val="none" w:sz="0" w:space="0" w:color="auto"/>
              </w:divBdr>
            </w:div>
            <w:div w:id="528880847">
              <w:marLeft w:val="0"/>
              <w:marRight w:val="0"/>
              <w:marTop w:val="0"/>
              <w:marBottom w:val="0"/>
              <w:divBdr>
                <w:top w:val="none" w:sz="0" w:space="0" w:color="auto"/>
                <w:left w:val="none" w:sz="0" w:space="0" w:color="auto"/>
                <w:bottom w:val="none" w:sz="0" w:space="0" w:color="auto"/>
                <w:right w:val="none" w:sz="0" w:space="0" w:color="auto"/>
              </w:divBdr>
            </w:div>
            <w:div w:id="1638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716">
      <w:bodyDiv w:val="1"/>
      <w:marLeft w:val="0"/>
      <w:marRight w:val="0"/>
      <w:marTop w:val="0"/>
      <w:marBottom w:val="0"/>
      <w:divBdr>
        <w:top w:val="none" w:sz="0" w:space="0" w:color="auto"/>
        <w:left w:val="none" w:sz="0" w:space="0" w:color="auto"/>
        <w:bottom w:val="none" w:sz="0" w:space="0" w:color="auto"/>
        <w:right w:val="none" w:sz="0" w:space="0" w:color="auto"/>
      </w:divBdr>
    </w:div>
    <w:div w:id="420874089">
      <w:bodyDiv w:val="1"/>
      <w:marLeft w:val="0"/>
      <w:marRight w:val="0"/>
      <w:marTop w:val="0"/>
      <w:marBottom w:val="0"/>
      <w:divBdr>
        <w:top w:val="none" w:sz="0" w:space="0" w:color="auto"/>
        <w:left w:val="none" w:sz="0" w:space="0" w:color="auto"/>
        <w:bottom w:val="none" w:sz="0" w:space="0" w:color="auto"/>
        <w:right w:val="none" w:sz="0" w:space="0" w:color="auto"/>
      </w:divBdr>
    </w:div>
    <w:div w:id="464658921">
      <w:bodyDiv w:val="1"/>
      <w:marLeft w:val="0"/>
      <w:marRight w:val="0"/>
      <w:marTop w:val="0"/>
      <w:marBottom w:val="0"/>
      <w:divBdr>
        <w:top w:val="none" w:sz="0" w:space="0" w:color="auto"/>
        <w:left w:val="none" w:sz="0" w:space="0" w:color="auto"/>
        <w:bottom w:val="none" w:sz="0" w:space="0" w:color="auto"/>
        <w:right w:val="none" w:sz="0" w:space="0" w:color="auto"/>
      </w:divBdr>
      <w:divsChild>
        <w:div w:id="982613385">
          <w:marLeft w:val="0"/>
          <w:marRight w:val="0"/>
          <w:marTop w:val="0"/>
          <w:marBottom w:val="0"/>
          <w:divBdr>
            <w:top w:val="none" w:sz="0" w:space="0" w:color="auto"/>
            <w:left w:val="none" w:sz="0" w:space="0" w:color="auto"/>
            <w:bottom w:val="none" w:sz="0" w:space="0" w:color="auto"/>
            <w:right w:val="none" w:sz="0" w:space="0" w:color="auto"/>
          </w:divBdr>
          <w:divsChild>
            <w:div w:id="1295941578">
              <w:marLeft w:val="0"/>
              <w:marRight w:val="0"/>
              <w:marTop w:val="0"/>
              <w:marBottom w:val="0"/>
              <w:divBdr>
                <w:top w:val="none" w:sz="0" w:space="0" w:color="auto"/>
                <w:left w:val="none" w:sz="0" w:space="0" w:color="auto"/>
                <w:bottom w:val="none" w:sz="0" w:space="0" w:color="auto"/>
                <w:right w:val="none" w:sz="0" w:space="0" w:color="auto"/>
              </w:divBdr>
            </w:div>
            <w:div w:id="174733542">
              <w:marLeft w:val="0"/>
              <w:marRight w:val="0"/>
              <w:marTop w:val="0"/>
              <w:marBottom w:val="0"/>
              <w:divBdr>
                <w:top w:val="none" w:sz="0" w:space="0" w:color="auto"/>
                <w:left w:val="none" w:sz="0" w:space="0" w:color="auto"/>
                <w:bottom w:val="none" w:sz="0" w:space="0" w:color="auto"/>
                <w:right w:val="none" w:sz="0" w:space="0" w:color="auto"/>
              </w:divBdr>
            </w:div>
            <w:div w:id="1945963418">
              <w:marLeft w:val="0"/>
              <w:marRight w:val="0"/>
              <w:marTop w:val="0"/>
              <w:marBottom w:val="0"/>
              <w:divBdr>
                <w:top w:val="none" w:sz="0" w:space="0" w:color="auto"/>
                <w:left w:val="none" w:sz="0" w:space="0" w:color="auto"/>
                <w:bottom w:val="none" w:sz="0" w:space="0" w:color="auto"/>
                <w:right w:val="none" w:sz="0" w:space="0" w:color="auto"/>
              </w:divBdr>
            </w:div>
            <w:div w:id="4717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600">
      <w:bodyDiv w:val="1"/>
      <w:marLeft w:val="0"/>
      <w:marRight w:val="0"/>
      <w:marTop w:val="0"/>
      <w:marBottom w:val="0"/>
      <w:divBdr>
        <w:top w:val="none" w:sz="0" w:space="0" w:color="auto"/>
        <w:left w:val="none" w:sz="0" w:space="0" w:color="auto"/>
        <w:bottom w:val="none" w:sz="0" w:space="0" w:color="auto"/>
        <w:right w:val="none" w:sz="0" w:space="0" w:color="auto"/>
      </w:divBdr>
    </w:div>
    <w:div w:id="508910574">
      <w:bodyDiv w:val="1"/>
      <w:marLeft w:val="0"/>
      <w:marRight w:val="0"/>
      <w:marTop w:val="0"/>
      <w:marBottom w:val="0"/>
      <w:divBdr>
        <w:top w:val="none" w:sz="0" w:space="0" w:color="auto"/>
        <w:left w:val="none" w:sz="0" w:space="0" w:color="auto"/>
        <w:bottom w:val="none" w:sz="0" w:space="0" w:color="auto"/>
        <w:right w:val="none" w:sz="0" w:space="0" w:color="auto"/>
      </w:divBdr>
      <w:divsChild>
        <w:div w:id="459035931">
          <w:marLeft w:val="0"/>
          <w:marRight w:val="0"/>
          <w:marTop w:val="0"/>
          <w:marBottom w:val="0"/>
          <w:divBdr>
            <w:top w:val="none" w:sz="0" w:space="0" w:color="auto"/>
            <w:left w:val="none" w:sz="0" w:space="0" w:color="auto"/>
            <w:bottom w:val="none" w:sz="0" w:space="0" w:color="auto"/>
            <w:right w:val="none" w:sz="0" w:space="0" w:color="auto"/>
          </w:divBdr>
          <w:divsChild>
            <w:div w:id="2084453613">
              <w:marLeft w:val="0"/>
              <w:marRight w:val="0"/>
              <w:marTop w:val="0"/>
              <w:marBottom w:val="0"/>
              <w:divBdr>
                <w:top w:val="none" w:sz="0" w:space="0" w:color="auto"/>
                <w:left w:val="none" w:sz="0" w:space="0" w:color="auto"/>
                <w:bottom w:val="none" w:sz="0" w:space="0" w:color="auto"/>
                <w:right w:val="none" w:sz="0" w:space="0" w:color="auto"/>
              </w:divBdr>
            </w:div>
            <w:div w:id="1707557136">
              <w:marLeft w:val="0"/>
              <w:marRight w:val="0"/>
              <w:marTop w:val="0"/>
              <w:marBottom w:val="0"/>
              <w:divBdr>
                <w:top w:val="none" w:sz="0" w:space="0" w:color="auto"/>
                <w:left w:val="none" w:sz="0" w:space="0" w:color="auto"/>
                <w:bottom w:val="none" w:sz="0" w:space="0" w:color="auto"/>
                <w:right w:val="none" w:sz="0" w:space="0" w:color="auto"/>
              </w:divBdr>
            </w:div>
            <w:div w:id="690422217">
              <w:marLeft w:val="0"/>
              <w:marRight w:val="0"/>
              <w:marTop w:val="0"/>
              <w:marBottom w:val="0"/>
              <w:divBdr>
                <w:top w:val="none" w:sz="0" w:space="0" w:color="auto"/>
                <w:left w:val="none" w:sz="0" w:space="0" w:color="auto"/>
                <w:bottom w:val="none" w:sz="0" w:space="0" w:color="auto"/>
                <w:right w:val="none" w:sz="0" w:space="0" w:color="auto"/>
              </w:divBdr>
            </w:div>
            <w:div w:id="2126657344">
              <w:marLeft w:val="0"/>
              <w:marRight w:val="0"/>
              <w:marTop w:val="0"/>
              <w:marBottom w:val="0"/>
              <w:divBdr>
                <w:top w:val="none" w:sz="0" w:space="0" w:color="auto"/>
                <w:left w:val="none" w:sz="0" w:space="0" w:color="auto"/>
                <w:bottom w:val="none" w:sz="0" w:space="0" w:color="auto"/>
                <w:right w:val="none" w:sz="0" w:space="0" w:color="auto"/>
              </w:divBdr>
            </w:div>
            <w:div w:id="541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2176">
          <w:marLeft w:val="0"/>
          <w:marRight w:val="0"/>
          <w:marTop w:val="0"/>
          <w:marBottom w:val="0"/>
          <w:divBdr>
            <w:top w:val="none" w:sz="0" w:space="0" w:color="auto"/>
            <w:left w:val="none" w:sz="0" w:space="0" w:color="auto"/>
            <w:bottom w:val="none" w:sz="0" w:space="0" w:color="auto"/>
            <w:right w:val="none" w:sz="0" w:space="0" w:color="auto"/>
          </w:divBdr>
          <w:divsChild>
            <w:div w:id="1127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849">
      <w:bodyDiv w:val="1"/>
      <w:marLeft w:val="0"/>
      <w:marRight w:val="0"/>
      <w:marTop w:val="0"/>
      <w:marBottom w:val="0"/>
      <w:divBdr>
        <w:top w:val="none" w:sz="0" w:space="0" w:color="auto"/>
        <w:left w:val="none" w:sz="0" w:space="0" w:color="auto"/>
        <w:bottom w:val="none" w:sz="0" w:space="0" w:color="auto"/>
        <w:right w:val="none" w:sz="0" w:space="0" w:color="auto"/>
      </w:divBdr>
      <w:divsChild>
        <w:div w:id="1345748381">
          <w:marLeft w:val="0"/>
          <w:marRight w:val="0"/>
          <w:marTop w:val="0"/>
          <w:marBottom w:val="0"/>
          <w:divBdr>
            <w:top w:val="none" w:sz="0" w:space="0" w:color="auto"/>
            <w:left w:val="none" w:sz="0" w:space="0" w:color="auto"/>
            <w:bottom w:val="none" w:sz="0" w:space="0" w:color="auto"/>
            <w:right w:val="none" w:sz="0" w:space="0" w:color="auto"/>
          </w:divBdr>
          <w:divsChild>
            <w:div w:id="171334915">
              <w:marLeft w:val="0"/>
              <w:marRight w:val="0"/>
              <w:marTop w:val="0"/>
              <w:marBottom w:val="0"/>
              <w:divBdr>
                <w:top w:val="none" w:sz="0" w:space="0" w:color="auto"/>
                <w:left w:val="none" w:sz="0" w:space="0" w:color="auto"/>
                <w:bottom w:val="none" w:sz="0" w:space="0" w:color="auto"/>
                <w:right w:val="none" w:sz="0" w:space="0" w:color="auto"/>
              </w:divBdr>
            </w:div>
            <w:div w:id="1901667103">
              <w:marLeft w:val="0"/>
              <w:marRight w:val="0"/>
              <w:marTop w:val="0"/>
              <w:marBottom w:val="0"/>
              <w:divBdr>
                <w:top w:val="none" w:sz="0" w:space="0" w:color="auto"/>
                <w:left w:val="none" w:sz="0" w:space="0" w:color="auto"/>
                <w:bottom w:val="none" w:sz="0" w:space="0" w:color="auto"/>
                <w:right w:val="none" w:sz="0" w:space="0" w:color="auto"/>
              </w:divBdr>
            </w:div>
            <w:div w:id="2086875821">
              <w:marLeft w:val="0"/>
              <w:marRight w:val="0"/>
              <w:marTop w:val="0"/>
              <w:marBottom w:val="0"/>
              <w:divBdr>
                <w:top w:val="none" w:sz="0" w:space="0" w:color="auto"/>
                <w:left w:val="none" w:sz="0" w:space="0" w:color="auto"/>
                <w:bottom w:val="none" w:sz="0" w:space="0" w:color="auto"/>
                <w:right w:val="none" w:sz="0" w:space="0" w:color="auto"/>
              </w:divBdr>
            </w:div>
            <w:div w:id="599526618">
              <w:marLeft w:val="0"/>
              <w:marRight w:val="0"/>
              <w:marTop w:val="0"/>
              <w:marBottom w:val="0"/>
              <w:divBdr>
                <w:top w:val="none" w:sz="0" w:space="0" w:color="auto"/>
                <w:left w:val="none" w:sz="0" w:space="0" w:color="auto"/>
                <w:bottom w:val="none" w:sz="0" w:space="0" w:color="auto"/>
                <w:right w:val="none" w:sz="0" w:space="0" w:color="auto"/>
              </w:divBdr>
            </w:div>
            <w:div w:id="200868420">
              <w:marLeft w:val="0"/>
              <w:marRight w:val="0"/>
              <w:marTop w:val="0"/>
              <w:marBottom w:val="0"/>
              <w:divBdr>
                <w:top w:val="none" w:sz="0" w:space="0" w:color="auto"/>
                <w:left w:val="none" w:sz="0" w:space="0" w:color="auto"/>
                <w:bottom w:val="none" w:sz="0" w:space="0" w:color="auto"/>
                <w:right w:val="none" w:sz="0" w:space="0" w:color="auto"/>
              </w:divBdr>
            </w:div>
            <w:div w:id="44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945">
      <w:bodyDiv w:val="1"/>
      <w:marLeft w:val="0"/>
      <w:marRight w:val="0"/>
      <w:marTop w:val="0"/>
      <w:marBottom w:val="0"/>
      <w:divBdr>
        <w:top w:val="none" w:sz="0" w:space="0" w:color="auto"/>
        <w:left w:val="none" w:sz="0" w:space="0" w:color="auto"/>
        <w:bottom w:val="none" w:sz="0" w:space="0" w:color="auto"/>
        <w:right w:val="none" w:sz="0" w:space="0" w:color="auto"/>
      </w:divBdr>
      <w:divsChild>
        <w:div w:id="504249983">
          <w:marLeft w:val="0"/>
          <w:marRight w:val="0"/>
          <w:marTop w:val="0"/>
          <w:marBottom w:val="0"/>
          <w:divBdr>
            <w:top w:val="none" w:sz="0" w:space="0" w:color="auto"/>
            <w:left w:val="none" w:sz="0" w:space="0" w:color="auto"/>
            <w:bottom w:val="none" w:sz="0" w:space="0" w:color="auto"/>
            <w:right w:val="none" w:sz="0" w:space="0" w:color="auto"/>
          </w:divBdr>
          <w:divsChild>
            <w:div w:id="632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8417">
      <w:bodyDiv w:val="1"/>
      <w:marLeft w:val="0"/>
      <w:marRight w:val="0"/>
      <w:marTop w:val="0"/>
      <w:marBottom w:val="0"/>
      <w:divBdr>
        <w:top w:val="none" w:sz="0" w:space="0" w:color="auto"/>
        <w:left w:val="none" w:sz="0" w:space="0" w:color="auto"/>
        <w:bottom w:val="none" w:sz="0" w:space="0" w:color="auto"/>
        <w:right w:val="none" w:sz="0" w:space="0" w:color="auto"/>
      </w:divBdr>
      <w:divsChild>
        <w:div w:id="2107841769">
          <w:marLeft w:val="0"/>
          <w:marRight w:val="0"/>
          <w:marTop w:val="0"/>
          <w:marBottom w:val="0"/>
          <w:divBdr>
            <w:top w:val="none" w:sz="0" w:space="0" w:color="auto"/>
            <w:left w:val="none" w:sz="0" w:space="0" w:color="auto"/>
            <w:bottom w:val="none" w:sz="0" w:space="0" w:color="auto"/>
            <w:right w:val="none" w:sz="0" w:space="0" w:color="auto"/>
          </w:divBdr>
          <w:divsChild>
            <w:div w:id="1477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0510">
      <w:bodyDiv w:val="1"/>
      <w:marLeft w:val="0"/>
      <w:marRight w:val="0"/>
      <w:marTop w:val="0"/>
      <w:marBottom w:val="0"/>
      <w:divBdr>
        <w:top w:val="none" w:sz="0" w:space="0" w:color="auto"/>
        <w:left w:val="none" w:sz="0" w:space="0" w:color="auto"/>
        <w:bottom w:val="none" w:sz="0" w:space="0" w:color="auto"/>
        <w:right w:val="none" w:sz="0" w:space="0" w:color="auto"/>
      </w:divBdr>
      <w:divsChild>
        <w:div w:id="656034442">
          <w:marLeft w:val="0"/>
          <w:marRight w:val="0"/>
          <w:marTop w:val="0"/>
          <w:marBottom w:val="0"/>
          <w:divBdr>
            <w:top w:val="none" w:sz="0" w:space="0" w:color="auto"/>
            <w:left w:val="none" w:sz="0" w:space="0" w:color="auto"/>
            <w:bottom w:val="none" w:sz="0" w:space="0" w:color="auto"/>
            <w:right w:val="none" w:sz="0" w:space="0" w:color="auto"/>
          </w:divBdr>
          <w:divsChild>
            <w:div w:id="1457405774">
              <w:marLeft w:val="0"/>
              <w:marRight w:val="0"/>
              <w:marTop w:val="0"/>
              <w:marBottom w:val="0"/>
              <w:divBdr>
                <w:top w:val="none" w:sz="0" w:space="0" w:color="auto"/>
                <w:left w:val="none" w:sz="0" w:space="0" w:color="auto"/>
                <w:bottom w:val="none" w:sz="0" w:space="0" w:color="auto"/>
                <w:right w:val="none" w:sz="0" w:space="0" w:color="auto"/>
              </w:divBdr>
            </w:div>
            <w:div w:id="761030044">
              <w:marLeft w:val="0"/>
              <w:marRight w:val="0"/>
              <w:marTop w:val="0"/>
              <w:marBottom w:val="0"/>
              <w:divBdr>
                <w:top w:val="none" w:sz="0" w:space="0" w:color="auto"/>
                <w:left w:val="none" w:sz="0" w:space="0" w:color="auto"/>
                <w:bottom w:val="none" w:sz="0" w:space="0" w:color="auto"/>
                <w:right w:val="none" w:sz="0" w:space="0" w:color="auto"/>
              </w:divBdr>
            </w:div>
            <w:div w:id="746344062">
              <w:marLeft w:val="0"/>
              <w:marRight w:val="0"/>
              <w:marTop w:val="0"/>
              <w:marBottom w:val="0"/>
              <w:divBdr>
                <w:top w:val="none" w:sz="0" w:space="0" w:color="auto"/>
                <w:left w:val="none" w:sz="0" w:space="0" w:color="auto"/>
                <w:bottom w:val="none" w:sz="0" w:space="0" w:color="auto"/>
                <w:right w:val="none" w:sz="0" w:space="0" w:color="auto"/>
              </w:divBdr>
            </w:div>
            <w:div w:id="16154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137">
      <w:bodyDiv w:val="1"/>
      <w:marLeft w:val="0"/>
      <w:marRight w:val="0"/>
      <w:marTop w:val="0"/>
      <w:marBottom w:val="0"/>
      <w:divBdr>
        <w:top w:val="none" w:sz="0" w:space="0" w:color="auto"/>
        <w:left w:val="none" w:sz="0" w:space="0" w:color="auto"/>
        <w:bottom w:val="none" w:sz="0" w:space="0" w:color="auto"/>
        <w:right w:val="none" w:sz="0" w:space="0" w:color="auto"/>
      </w:divBdr>
      <w:divsChild>
        <w:div w:id="534584630">
          <w:marLeft w:val="0"/>
          <w:marRight w:val="0"/>
          <w:marTop w:val="0"/>
          <w:marBottom w:val="0"/>
          <w:divBdr>
            <w:top w:val="none" w:sz="0" w:space="0" w:color="auto"/>
            <w:left w:val="none" w:sz="0" w:space="0" w:color="auto"/>
            <w:bottom w:val="none" w:sz="0" w:space="0" w:color="auto"/>
            <w:right w:val="none" w:sz="0" w:space="0" w:color="auto"/>
          </w:divBdr>
          <w:divsChild>
            <w:div w:id="1568417657">
              <w:marLeft w:val="0"/>
              <w:marRight w:val="0"/>
              <w:marTop w:val="0"/>
              <w:marBottom w:val="0"/>
              <w:divBdr>
                <w:top w:val="none" w:sz="0" w:space="0" w:color="auto"/>
                <w:left w:val="none" w:sz="0" w:space="0" w:color="auto"/>
                <w:bottom w:val="none" w:sz="0" w:space="0" w:color="auto"/>
                <w:right w:val="none" w:sz="0" w:space="0" w:color="auto"/>
              </w:divBdr>
            </w:div>
            <w:div w:id="1630240648">
              <w:marLeft w:val="0"/>
              <w:marRight w:val="0"/>
              <w:marTop w:val="0"/>
              <w:marBottom w:val="0"/>
              <w:divBdr>
                <w:top w:val="none" w:sz="0" w:space="0" w:color="auto"/>
                <w:left w:val="none" w:sz="0" w:space="0" w:color="auto"/>
                <w:bottom w:val="none" w:sz="0" w:space="0" w:color="auto"/>
                <w:right w:val="none" w:sz="0" w:space="0" w:color="auto"/>
              </w:divBdr>
            </w:div>
            <w:div w:id="870415642">
              <w:marLeft w:val="0"/>
              <w:marRight w:val="0"/>
              <w:marTop w:val="0"/>
              <w:marBottom w:val="0"/>
              <w:divBdr>
                <w:top w:val="none" w:sz="0" w:space="0" w:color="auto"/>
                <w:left w:val="none" w:sz="0" w:space="0" w:color="auto"/>
                <w:bottom w:val="none" w:sz="0" w:space="0" w:color="auto"/>
                <w:right w:val="none" w:sz="0" w:space="0" w:color="auto"/>
              </w:divBdr>
            </w:div>
            <w:div w:id="2024437489">
              <w:marLeft w:val="0"/>
              <w:marRight w:val="0"/>
              <w:marTop w:val="0"/>
              <w:marBottom w:val="0"/>
              <w:divBdr>
                <w:top w:val="none" w:sz="0" w:space="0" w:color="auto"/>
                <w:left w:val="none" w:sz="0" w:space="0" w:color="auto"/>
                <w:bottom w:val="none" w:sz="0" w:space="0" w:color="auto"/>
                <w:right w:val="none" w:sz="0" w:space="0" w:color="auto"/>
              </w:divBdr>
            </w:div>
            <w:div w:id="9347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509">
      <w:bodyDiv w:val="1"/>
      <w:marLeft w:val="0"/>
      <w:marRight w:val="0"/>
      <w:marTop w:val="0"/>
      <w:marBottom w:val="0"/>
      <w:divBdr>
        <w:top w:val="none" w:sz="0" w:space="0" w:color="auto"/>
        <w:left w:val="none" w:sz="0" w:space="0" w:color="auto"/>
        <w:bottom w:val="none" w:sz="0" w:space="0" w:color="auto"/>
        <w:right w:val="none" w:sz="0" w:space="0" w:color="auto"/>
      </w:divBdr>
      <w:divsChild>
        <w:div w:id="190993635">
          <w:marLeft w:val="0"/>
          <w:marRight w:val="0"/>
          <w:marTop w:val="0"/>
          <w:marBottom w:val="0"/>
          <w:divBdr>
            <w:top w:val="none" w:sz="0" w:space="0" w:color="auto"/>
            <w:left w:val="none" w:sz="0" w:space="0" w:color="auto"/>
            <w:bottom w:val="none" w:sz="0" w:space="0" w:color="auto"/>
            <w:right w:val="none" w:sz="0" w:space="0" w:color="auto"/>
          </w:divBdr>
          <w:divsChild>
            <w:div w:id="1558400133">
              <w:marLeft w:val="0"/>
              <w:marRight w:val="0"/>
              <w:marTop w:val="0"/>
              <w:marBottom w:val="0"/>
              <w:divBdr>
                <w:top w:val="none" w:sz="0" w:space="0" w:color="auto"/>
                <w:left w:val="none" w:sz="0" w:space="0" w:color="auto"/>
                <w:bottom w:val="none" w:sz="0" w:space="0" w:color="auto"/>
                <w:right w:val="none" w:sz="0" w:space="0" w:color="auto"/>
              </w:divBdr>
            </w:div>
            <w:div w:id="451557315">
              <w:marLeft w:val="0"/>
              <w:marRight w:val="0"/>
              <w:marTop w:val="0"/>
              <w:marBottom w:val="0"/>
              <w:divBdr>
                <w:top w:val="none" w:sz="0" w:space="0" w:color="auto"/>
                <w:left w:val="none" w:sz="0" w:space="0" w:color="auto"/>
                <w:bottom w:val="none" w:sz="0" w:space="0" w:color="auto"/>
                <w:right w:val="none" w:sz="0" w:space="0" w:color="auto"/>
              </w:divBdr>
            </w:div>
            <w:div w:id="14650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3497">
      <w:bodyDiv w:val="1"/>
      <w:marLeft w:val="0"/>
      <w:marRight w:val="0"/>
      <w:marTop w:val="0"/>
      <w:marBottom w:val="0"/>
      <w:divBdr>
        <w:top w:val="none" w:sz="0" w:space="0" w:color="auto"/>
        <w:left w:val="none" w:sz="0" w:space="0" w:color="auto"/>
        <w:bottom w:val="none" w:sz="0" w:space="0" w:color="auto"/>
        <w:right w:val="none" w:sz="0" w:space="0" w:color="auto"/>
      </w:divBdr>
      <w:divsChild>
        <w:div w:id="1686323526">
          <w:marLeft w:val="0"/>
          <w:marRight w:val="0"/>
          <w:marTop w:val="0"/>
          <w:marBottom w:val="0"/>
          <w:divBdr>
            <w:top w:val="none" w:sz="0" w:space="0" w:color="auto"/>
            <w:left w:val="none" w:sz="0" w:space="0" w:color="auto"/>
            <w:bottom w:val="none" w:sz="0" w:space="0" w:color="auto"/>
            <w:right w:val="none" w:sz="0" w:space="0" w:color="auto"/>
          </w:divBdr>
          <w:divsChild>
            <w:div w:id="8217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196">
      <w:bodyDiv w:val="1"/>
      <w:marLeft w:val="0"/>
      <w:marRight w:val="0"/>
      <w:marTop w:val="0"/>
      <w:marBottom w:val="0"/>
      <w:divBdr>
        <w:top w:val="none" w:sz="0" w:space="0" w:color="auto"/>
        <w:left w:val="none" w:sz="0" w:space="0" w:color="auto"/>
        <w:bottom w:val="none" w:sz="0" w:space="0" w:color="auto"/>
        <w:right w:val="none" w:sz="0" w:space="0" w:color="auto"/>
      </w:divBdr>
    </w:div>
    <w:div w:id="832719099">
      <w:bodyDiv w:val="1"/>
      <w:marLeft w:val="0"/>
      <w:marRight w:val="0"/>
      <w:marTop w:val="0"/>
      <w:marBottom w:val="0"/>
      <w:divBdr>
        <w:top w:val="none" w:sz="0" w:space="0" w:color="auto"/>
        <w:left w:val="none" w:sz="0" w:space="0" w:color="auto"/>
        <w:bottom w:val="none" w:sz="0" w:space="0" w:color="auto"/>
        <w:right w:val="none" w:sz="0" w:space="0" w:color="auto"/>
      </w:divBdr>
      <w:divsChild>
        <w:div w:id="800464929">
          <w:marLeft w:val="0"/>
          <w:marRight w:val="0"/>
          <w:marTop w:val="0"/>
          <w:marBottom w:val="0"/>
          <w:divBdr>
            <w:top w:val="none" w:sz="0" w:space="0" w:color="auto"/>
            <w:left w:val="none" w:sz="0" w:space="0" w:color="auto"/>
            <w:bottom w:val="none" w:sz="0" w:space="0" w:color="auto"/>
            <w:right w:val="none" w:sz="0" w:space="0" w:color="auto"/>
          </w:divBdr>
          <w:divsChild>
            <w:div w:id="11340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916">
      <w:bodyDiv w:val="1"/>
      <w:marLeft w:val="0"/>
      <w:marRight w:val="0"/>
      <w:marTop w:val="0"/>
      <w:marBottom w:val="0"/>
      <w:divBdr>
        <w:top w:val="none" w:sz="0" w:space="0" w:color="auto"/>
        <w:left w:val="none" w:sz="0" w:space="0" w:color="auto"/>
        <w:bottom w:val="none" w:sz="0" w:space="0" w:color="auto"/>
        <w:right w:val="none" w:sz="0" w:space="0" w:color="auto"/>
      </w:divBdr>
      <w:divsChild>
        <w:div w:id="736366257">
          <w:marLeft w:val="0"/>
          <w:marRight w:val="0"/>
          <w:marTop w:val="0"/>
          <w:marBottom w:val="0"/>
          <w:divBdr>
            <w:top w:val="none" w:sz="0" w:space="0" w:color="auto"/>
            <w:left w:val="none" w:sz="0" w:space="0" w:color="auto"/>
            <w:bottom w:val="none" w:sz="0" w:space="0" w:color="auto"/>
            <w:right w:val="none" w:sz="0" w:space="0" w:color="auto"/>
          </w:divBdr>
          <w:divsChild>
            <w:div w:id="1996371599">
              <w:marLeft w:val="0"/>
              <w:marRight w:val="0"/>
              <w:marTop w:val="0"/>
              <w:marBottom w:val="0"/>
              <w:divBdr>
                <w:top w:val="none" w:sz="0" w:space="0" w:color="auto"/>
                <w:left w:val="none" w:sz="0" w:space="0" w:color="auto"/>
                <w:bottom w:val="none" w:sz="0" w:space="0" w:color="auto"/>
                <w:right w:val="none" w:sz="0" w:space="0" w:color="auto"/>
              </w:divBdr>
            </w:div>
            <w:div w:id="753475893">
              <w:marLeft w:val="0"/>
              <w:marRight w:val="0"/>
              <w:marTop w:val="0"/>
              <w:marBottom w:val="0"/>
              <w:divBdr>
                <w:top w:val="none" w:sz="0" w:space="0" w:color="auto"/>
                <w:left w:val="none" w:sz="0" w:space="0" w:color="auto"/>
                <w:bottom w:val="none" w:sz="0" w:space="0" w:color="auto"/>
                <w:right w:val="none" w:sz="0" w:space="0" w:color="auto"/>
              </w:divBdr>
            </w:div>
            <w:div w:id="4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355">
      <w:bodyDiv w:val="1"/>
      <w:marLeft w:val="0"/>
      <w:marRight w:val="0"/>
      <w:marTop w:val="0"/>
      <w:marBottom w:val="0"/>
      <w:divBdr>
        <w:top w:val="none" w:sz="0" w:space="0" w:color="auto"/>
        <w:left w:val="none" w:sz="0" w:space="0" w:color="auto"/>
        <w:bottom w:val="none" w:sz="0" w:space="0" w:color="auto"/>
        <w:right w:val="none" w:sz="0" w:space="0" w:color="auto"/>
      </w:divBdr>
      <w:divsChild>
        <w:div w:id="677118410">
          <w:marLeft w:val="0"/>
          <w:marRight w:val="0"/>
          <w:marTop w:val="0"/>
          <w:marBottom w:val="0"/>
          <w:divBdr>
            <w:top w:val="none" w:sz="0" w:space="0" w:color="auto"/>
            <w:left w:val="none" w:sz="0" w:space="0" w:color="auto"/>
            <w:bottom w:val="none" w:sz="0" w:space="0" w:color="auto"/>
            <w:right w:val="none" w:sz="0" w:space="0" w:color="auto"/>
          </w:divBdr>
          <w:divsChild>
            <w:div w:id="32964986">
              <w:marLeft w:val="0"/>
              <w:marRight w:val="0"/>
              <w:marTop w:val="0"/>
              <w:marBottom w:val="0"/>
              <w:divBdr>
                <w:top w:val="none" w:sz="0" w:space="0" w:color="auto"/>
                <w:left w:val="none" w:sz="0" w:space="0" w:color="auto"/>
                <w:bottom w:val="none" w:sz="0" w:space="0" w:color="auto"/>
                <w:right w:val="none" w:sz="0" w:space="0" w:color="auto"/>
              </w:divBdr>
            </w:div>
            <w:div w:id="519902638">
              <w:marLeft w:val="0"/>
              <w:marRight w:val="0"/>
              <w:marTop w:val="0"/>
              <w:marBottom w:val="0"/>
              <w:divBdr>
                <w:top w:val="none" w:sz="0" w:space="0" w:color="auto"/>
                <w:left w:val="none" w:sz="0" w:space="0" w:color="auto"/>
                <w:bottom w:val="none" w:sz="0" w:space="0" w:color="auto"/>
                <w:right w:val="none" w:sz="0" w:space="0" w:color="auto"/>
              </w:divBdr>
            </w:div>
            <w:div w:id="8546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190">
      <w:bodyDiv w:val="1"/>
      <w:marLeft w:val="0"/>
      <w:marRight w:val="0"/>
      <w:marTop w:val="0"/>
      <w:marBottom w:val="0"/>
      <w:divBdr>
        <w:top w:val="none" w:sz="0" w:space="0" w:color="auto"/>
        <w:left w:val="none" w:sz="0" w:space="0" w:color="auto"/>
        <w:bottom w:val="none" w:sz="0" w:space="0" w:color="auto"/>
        <w:right w:val="none" w:sz="0" w:space="0" w:color="auto"/>
      </w:divBdr>
      <w:divsChild>
        <w:div w:id="2036348917">
          <w:marLeft w:val="0"/>
          <w:marRight w:val="0"/>
          <w:marTop w:val="0"/>
          <w:marBottom w:val="0"/>
          <w:divBdr>
            <w:top w:val="none" w:sz="0" w:space="0" w:color="auto"/>
            <w:left w:val="none" w:sz="0" w:space="0" w:color="auto"/>
            <w:bottom w:val="none" w:sz="0" w:space="0" w:color="auto"/>
            <w:right w:val="none" w:sz="0" w:space="0" w:color="auto"/>
          </w:divBdr>
          <w:divsChild>
            <w:div w:id="30613909">
              <w:marLeft w:val="0"/>
              <w:marRight w:val="0"/>
              <w:marTop w:val="0"/>
              <w:marBottom w:val="0"/>
              <w:divBdr>
                <w:top w:val="none" w:sz="0" w:space="0" w:color="auto"/>
                <w:left w:val="none" w:sz="0" w:space="0" w:color="auto"/>
                <w:bottom w:val="none" w:sz="0" w:space="0" w:color="auto"/>
                <w:right w:val="none" w:sz="0" w:space="0" w:color="auto"/>
              </w:divBdr>
            </w:div>
            <w:div w:id="1705909738">
              <w:marLeft w:val="0"/>
              <w:marRight w:val="0"/>
              <w:marTop w:val="0"/>
              <w:marBottom w:val="0"/>
              <w:divBdr>
                <w:top w:val="none" w:sz="0" w:space="0" w:color="auto"/>
                <w:left w:val="none" w:sz="0" w:space="0" w:color="auto"/>
                <w:bottom w:val="none" w:sz="0" w:space="0" w:color="auto"/>
                <w:right w:val="none" w:sz="0" w:space="0" w:color="auto"/>
              </w:divBdr>
            </w:div>
            <w:div w:id="6907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311">
      <w:bodyDiv w:val="1"/>
      <w:marLeft w:val="0"/>
      <w:marRight w:val="0"/>
      <w:marTop w:val="0"/>
      <w:marBottom w:val="0"/>
      <w:divBdr>
        <w:top w:val="none" w:sz="0" w:space="0" w:color="auto"/>
        <w:left w:val="none" w:sz="0" w:space="0" w:color="auto"/>
        <w:bottom w:val="none" w:sz="0" w:space="0" w:color="auto"/>
        <w:right w:val="none" w:sz="0" w:space="0" w:color="auto"/>
      </w:divBdr>
    </w:div>
    <w:div w:id="1043677674">
      <w:bodyDiv w:val="1"/>
      <w:marLeft w:val="0"/>
      <w:marRight w:val="0"/>
      <w:marTop w:val="0"/>
      <w:marBottom w:val="0"/>
      <w:divBdr>
        <w:top w:val="none" w:sz="0" w:space="0" w:color="auto"/>
        <w:left w:val="none" w:sz="0" w:space="0" w:color="auto"/>
        <w:bottom w:val="none" w:sz="0" w:space="0" w:color="auto"/>
        <w:right w:val="none" w:sz="0" w:space="0" w:color="auto"/>
      </w:divBdr>
      <w:divsChild>
        <w:div w:id="905148790">
          <w:marLeft w:val="0"/>
          <w:marRight w:val="0"/>
          <w:marTop w:val="0"/>
          <w:marBottom w:val="0"/>
          <w:divBdr>
            <w:top w:val="none" w:sz="0" w:space="0" w:color="auto"/>
            <w:left w:val="none" w:sz="0" w:space="0" w:color="auto"/>
            <w:bottom w:val="none" w:sz="0" w:space="0" w:color="auto"/>
            <w:right w:val="none" w:sz="0" w:space="0" w:color="auto"/>
          </w:divBdr>
          <w:divsChild>
            <w:div w:id="5142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528">
      <w:bodyDiv w:val="1"/>
      <w:marLeft w:val="0"/>
      <w:marRight w:val="0"/>
      <w:marTop w:val="0"/>
      <w:marBottom w:val="0"/>
      <w:divBdr>
        <w:top w:val="none" w:sz="0" w:space="0" w:color="auto"/>
        <w:left w:val="none" w:sz="0" w:space="0" w:color="auto"/>
        <w:bottom w:val="none" w:sz="0" w:space="0" w:color="auto"/>
        <w:right w:val="none" w:sz="0" w:space="0" w:color="auto"/>
      </w:divBdr>
    </w:div>
    <w:div w:id="1139302532">
      <w:bodyDiv w:val="1"/>
      <w:marLeft w:val="0"/>
      <w:marRight w:val="0"/>
      <w:marTop w:val="0"/>
      <w:marBottom w:val="0"/>
      <w:divBdr>
        <w:top w:val="none" w:sz="0" w:space="0" w:color="auto"/>
        <w:left w:val="none" w:sz="0" w:space="0" w:color="auto"/>
        <w:bottom w:val="none" w:sz="0" w:space="0" w:color="auto"/>
        <w:right w:val="none" w:sz="0" w:space="0" w:color="auto"/>
      </w:divBdr>
      <w:divsChild>
        <w:div w:id="119275565">
          <w:marLeft w:val="0"/>
          <w:marRight w:val="0"/>
          <w:marTop w:val="0"/>
          <w:marBottom w:val="0"/>
          <w:divBdr>
            <w:top w:val="none" w:sz="0" w:space="0" w:color="auto"/>
            <w:left w:val="none" w:sz="0" w:space="0" w:color="auto"/>
            <w:bottom w:val="none" w:sz="0" w:space="0" w:color="auto"/>
            <w:right w:val="none" w:sz="0" w:space="0" w:color="auto"/>
          </w:divBdr>
          <w:divsChild>
            <w:div w:id="1654600048">
              <w:marLeft w:val="0"/>
              <w:marRight w:val="0"/>
              <w:marTop w:val="0"/>
              <w:marBottom w:val="0"/>
              <w:divBdr>
                <w:top w:val="none" w:sz="0" w:space="0" w:color="auto"/>
                <w:left w:val="none" w:sz="0" w:space="0" w:color="auto"/>
                <w:bottom w:val="none" w:sz="0" w:space="0" w:color="auto"/>
                <w:right w:val="none" w:sz="0" w:space="0" w:color="auto"/>
              </w:divBdr>
            </w:div>
            <w:div w:id="4791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821">
      <w:bodyDiv w:val="1"/>
      <w:marLeft w:val="0"/>
      <w:marRight w:val="0"/>
      <w:marTop w:val="0"/>
      <w:marBottom w:val="0"/>
      <w:divBdr>
        <w:top w:val="none" w:sz="0" w:space="0" w:color="auto"/>
        <w:left w:val="none" w:sz="0" w:space="0" w:color="auto"/>
        <w:bottom w:val="none" w:sz="0" w:space="0" w:color="auto"/>
        <w:right w:val="none" w:sz="0" w:space="0" w:color="auto"/>
      </w:divBdr>
      <w:divsChild>
        <w:div w:id="726150873">
          <w:marLeft w:val="0"/>
          <w:marRight w:val="0"/>
          <w:marTop w:val="0"/>
          <w:marBottom w:val="0"/>
          <w:divBdr>
            <w:top w:val="none" w:sz="0" w:space="0" w:color="auto"/>
            <w:left w:val="none" w:sz="0" w:space="0" w:color="auto"/>
            <w:bottom w:val="none" w:sz="0" w:space="0" w:color="auto"/>
            <w:right w:val="none" w:sz="0" w:space="0" w:color="auto"/>
          </w:divBdr>
          <w:divsChild>
            <w:div w:id="862792697">
              <w:marLeft w:val="0"/>
              <w:marRight w:val="0"/>
              <w:marTop w:val="0"/>
              <w:marBottom w:val="0"/>
              <w:divBdr>
                <w:top w:val="none" w:sz="0" w:space="0" w:color="auto"/>
                <w:left w:val="none" w:sz="0" w:space="0" w:color="auto"/>
                <w:bottom w:val="none" w:sz="0" w:space="0" w:color="auto"/>
                <w:right w:val="none" w:sz="0" w:space="0" w:color="auto"/>
              </w:divBdr>
            </w:div>
            <w:div w:id="2110078347">
              <w:marLeft w:val="0"/>
              <w:marRight w:val="0"/>
              <w:marTop w:val="0"/>
              <w:marBottom w:val="0"/>
              <w:divBdr>
                <w:top w:val="none" w:sz="0" w:space="0" w:color="auto"/>
                <w:left w:val="none" w:sz="0" w:space="0" w:color="auto"/>
                <w:bottom w:val="none" w:sz="0" w:space="0" w:color="auto"/>
                <w:right w:val="none" w:sz="0" w:space="0" w:color="auto"/>
              </w:divBdr>
            </w:div>
            <w:div w:id="249244080">
              <w:marLeft w:val="0"/>
              <w:marRight w:val="0"/>
              <w:marTop w:val="0"/>
              <w:marBottom w:val="0"/>
              <w:divBdr>
                <w:top w:val="none" w:sz="0" w:space="0" w:color="auto"/>
                <w:left w:val="none" w:sz="0" w:space="0" w:color="auto"/>
                <w:bottom w:val="none" w:sz="0" w:space="0" w:color="auto"/>
                <w:right w:val="none" w:sz="0" w:space="0" w:color="auto"/>
              </w:divBdr>
            </w:div>
            <w:div w:id="1320226977">
              <w:marLeft w:val="0"/>
              <w:marRight w:val="0"/>
              <w:marTop w:val="0"/>
              <w:marBottom w:val="0"/>
              <w:divBdr>
                <w:top w:val="none" w:sz="0" w:space="0" w:color="auto"/>
                <w:left w:val="none" w:sz="0" w:space="0" w:color="auto"/>
                <w:bottom w:val="none" w:sz="0" w:space="0" w:color="auto"/>
                <w:right w:val="none" w:sz="0" w:space="0" w:color="auto"/>
              </w:divBdr>
            </w:div>
            <w:div w:id="1976062004">
              <w:marLeft w:val="0"/>
              <w:marRight w:val="0"/>
              <w:marTop w:val="0"/>
              <w:marBottom w:val="0"/>
              <w:divBdr>
                <w:top w:val="none" w:sz="0" w:space="0" w:color="auto"/>
                <w:left w:val="none" w:sz="0" w:space="0" w:color="auto"/>
                <w:bottom w:val="none" w:sz="0" w:space="0" w:color="auto"/>
                <w:right w:val="none" w:sz="0" w:space="0" w:color="auto"/>
              </w:divBdr>
            </w:div>
            <w:div w:id="18049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525">
      <w:bodyDiv w:val="1"/>
      <w:marLeft w:val="0"/>
      <w:marRight w:val="0"/>
      <w:marTop w:val="0"/>
      <w:marBottom w:val="0"/>
      <w:divBdr>
        <w:top w:val="none" w:sz="0" w:space="0" w:color="auto"/>
        <w:left w:val="none" w:sz="0" w:space="0" w:color="auto"/>
        <w:bottom w:val="none" w:sz="0" w:space="0" w:color="auto"/>
        <w:right w:val="none" w:sz="0" w:space="0" w:color="auto"/>
      </w:divBdr>
      <w:divsChild>
        <w:div w:id="1424690666">
          <w:marLeft w:val="0"/>
          <w:marRight w:val="0"/>
          <w:marTop w:val="0"/>
          <w:marBottom w:val="0"/>
          <w:divBdr>
            <w:top w:val="none" w:sz="0" w:space="0" w:color="auto"/>
            <w:left w:val="none" w:sz="0" w:space="0" w:color="auto"/>
            <w:bottom w:val="none" w:sz="0" w:space="0" w:color="auto"/>
            <w:right w:val="none" w:sz="0" w:space="0" w:color="auto"/>
          </w:divBdr>
          <w:divsChild>
            <w:div w:id="533882040">
              <w:marLeft w:val="0"/>
              <w:marRight w:val="0"/>
              <w:marTop w:val="0"/>
              <w:marBottom w:val="0"/>
              <w:divBdr>
                <w:top w:val="none" w:sz="0" w:space="0" w:color="auto"/>
                <w:left w:val="none" w:sz="0" w:space="0" w:color="auto"/>
                <w:bottom w:val="none" w:sz="0" w:space="0" w:color="auto"/>
                <w:right w:val="none" w:sz="0" w:space="0" w:color="auto"/>
              </w:divBdr>
            </w:div>
            <w:div w:id="996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865">
      <w:bodyDiv w:val="1"/>
      <w:marLeft w:val="0"/>
      <w:marRight w:val="0"/>
      <w:marTop w:val="0"/>
      <w:marBottom w:val="0"/>
      <w:divBdr>
        <w:top w:val="none" w:sz="0" w:space="0" w:color="auto"/>
        <w:left w:val="none" w:sz="0" w:space="0" w:color="auto"/>
        <w:bottom w:val="none" w:sz="0" w:space="0" w:color="auto"/>
        <w:right w:val="none" w:sz="0" w:space="0" w:color="auto"/>
      </w:divBdr>
      <w:divsChild>
        <w:div w:id="1520000892">
          <w:marLeft w:val="0"/>
          <w:marRight w:val="0"/>
          <w:marTop w:val="0"/>
          <w:marBottom w:val="0"/>
          <w:divBdr>
            <w:top w:val="none" w:sz="0" w:space="0" w:color="auto"/>
            <w:left w:val="none" w:sz="0" w:space="0" w:color="auto"/>
            <w:bottom w:val="none" w:sz="0" w:space="0" w:color="auto"/>
            <w:right w:val="none" w:sz="0" w:space="0" w:color="auto"/>
          </w:divBdr>
          <w:divsChild>
            <w:div w:id="1883206255">
              <w:marLeft w:val="0"/>
              <w:marRight w:val="0"/>
              <w:marTop w:val="0"/>
              <w:marBottom w:val="0"/>
              <w:divBdr>
                <w:top w:val="none" w:sz="0" w:space="0" w:color="auto"/>
                <w:left w:val="none" w:sz="0" w:space="0" w:color="auto"/>
                <w:bottom w:val="none" w:sz="0" w:space="0" w:color="auto"/>
                <w:right w:val="none" w:sz="0" w:space="0" w:color="auto"/>
              </w:divBdr>
            </w:div>
            <w:div w:id="803550147">
              <w:marLeft w:val="0"/>
              <w:marRight w:val="0"/>
              <w:marTop w:val="0"/>
              <w:marBottom w:val="0"/>
              <w:divBdr>
                <w:top w:val="none" w:sz="0" w:space="0" w:color="auto"/>
                <w:left w:val="none" w:sz="0" w:space="0" w:color="auto"/>
                <w:bottom w:val="none" w:sz="0" w:space="0" w:color="auto"/>
                <w:right w:val="none" w:sz="0" w:space="0" w:color="auto"/>
              </w:divBdr>
            </w:div>
            <w:div w:id="1431199857">
              <w:marLeft w:val="0"/>
              <w:marRight w:val="0"/>
              <w:marTop w:val="0"/>
              <w:marBottom w:val="0"/>
              <w:divBdr>
                <w:top w:val="none" w:sz="0" w:space="0" w:color="auto"/>
                <w:left w:val="none" w:sz="0" w:space="0" w:color="auto"/>
                <w:bottom w:val="none" w:sz="0" w:space="0" w:color="auto"/>
                <w:right w:val="none" w:sz="0" w:space="0" w:color="auto"/>
              </w:divBdr>
            </w:div>
            <w:div w:id="2146310431">
              <w:marLeft w:val="0"/>
              <w:marRight w:val="0"/>
              <w:marTop w:val="0"/>
              <w:marBottom w:val="0"/>
              <w:divBdr>
                <w:top w:val="none" w:sz="0" w:space="0" w:color="auto"/>
                <w:left w:val="none" w:sz="0" w:space="0" w:color="auto"/>
                <w:bottom w:val="none" w:sz="0" w:space="0" w:color="auto"/>
                <w:right w:val="none" w:sz="0" w:space="0" w:color="auto"/>
              </w:divBdr>
            </w:div>
            <w:div w:id="10702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5658">
      <w:bodyDiv w:val="1"/>
      <w:marLeft w:val="0"/>
      <w:marRight w:val="0"/>
      <w:marTop w:val="0"/>
      <w:marBottom w:val="0"/>
      <w:divBdr>
        <w:top w:val="none" w:sz="0" w:space="0" w:color="auto"/>
        <w:left w:val="none" w:sz="0" w:space="0" w:color="auto"/>
        <w:bottom w:val="none" w:sz="0" w:space="0" w:color="auto"/>
        <w:right w:val="none" w:sz="0" w:space="0" w:color="auto"/>
      </w:divBdr>
      <w:divsChild>
        <w:div w:id="285892286">
          <w:marLeft w:val="0"/>
          <w:marRight w:val="0"/>
          <w:marTop w:val="0"/>
          <w:marBottom w:val="0"/>
          <w:divBdr>
            <w:top w:val="none" w:sz="0" w:space="0" w:color="auto"/>
            <w:left w:val="none" w:sz="0" w:space="0" w:color="auto"/>
            <w:bottom w:val="none" w:sz="0" w:space="0" w:color="auto"/>
            <w:right w:val="none" w:sz="0" w:space="0" w:color="auto"/>
          </w:divBdr>
          <w:divsChild>
            <w:div w:id="391581043">
              <w:marLeft w:val="0"/>
              <w:marRight w:val="0"/>
              <w:marTop w:val="0"/>
              <w:marBottom w:val="0"/>
              <w:divBdr>
                <w:top w:val="none" w:sz="0" w:space="0" w:color="auto"/>
                <w:left w:val="none" w:sz="0" w:space="0" w:color="auto"/>
                <w:bottom w:val="none" w:sz="0" w:space="0" w:color="auto"/>
                <w:right w:val="none" w:sz="0" w:space="0" w:color="auto"/>
              </w:divBdr>
            </w:div>
            <w:div w:id="229922264">
              <w:marLeft w:val="0"/>
              <w:marRight w:val="0"/>
              <w:marTop w:val="0"/>
              <w:marBottom w:val="0"/>
              <w:divBdr>
                <w:top w:val="none" w:sz="0" w:space="0" w:color="auto"/>
                <w:left w:val="none" w:sz="0" w:space="0" w:color="auto"/>
                <w:bottom w:val="none" w:sz="0" w:space="0" w:color="auto"/>
                <w:right w:val="none" w:sz="0" w:space="0" w:color="auto"/>
              </w:divBdr>
            </w:div>
            <w:div w:id="1390764045">
              <w:marLeft w:val="0"/>
              <w:marRight w:val="0"/>
              <w:marTop w:val="0"/>
              <w:marBottom w:val="0"/>
              <w:divBdr>
                <w:top w:val="none" w:sz="0" w:space="0" w:color="auto"/>
                <w:left w:val="none" w:sz="0" w:space="0" w:color="auto"/>
                <w:bottom w:val="none" w:sz="0" w:space="0" w:color="auto"/>
                <w:right w:val="none" w:sz="0" w:space="0" w:color="auto"/>
              </w:divBdr>
            </w:div>
            <w:div w:id="2002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294">
      <w:bodyDiv w:val="1"/>
      <w:marLeft w:val="0"/>
      <w:marRight w:val="0"/>
      <w:marTop w:val="0"/>
      <w:marBottom w:val="0"/>
      <w:divBdr>
        <w:top w:val="none" w:sz="0" w:space="0" w:color="auto"/>
        <w:left w:val="none" w:sz="0" w:space="0" w:color="auto"/>
        <w:bottom w:val="none" w:sz="0" w:space="0" w:color="auto"/>
        <w:right w:val="none" w:sz="0" w:space="0" w:color="auto"/>
      </w:divBdr>
    </w:div>
    <w:div w:id="1211304108">
      <w:bodyDiv w:val="1"/>
      <w:marLeft w:val="0"/>
      <w:marRight w:val="0"/>
      <w:marTop w:val="0"/>
      <w:marBottom w:val="0"/>
      <w:divBdr>
        <w:top w:val="none" w:sz="0" w:space="0" w:color="auto"/>
        <w:left w:val="none" w:sz="0" w:space="0" w:color="auto"/>
        <w:bottom w:val="none" w:sz="0" w:space="0" w:color="auto"/>
        <w:right w:val="none" w:sz="0" w:space="0" w:color="auto"/>
      </w:divBdr>
      <w:divsChild>
        <w:div w:id="1419059518">
          <w:marLeft w:val="0"/>
          <w:marRight w:val="0"/>
          <w:marTop w:val="0"/>
          <w:marBottom w:val="0"/>
          <w:divBdr>
            <w:top w:val="none" w:sz="0" w:space="0" w:color="auto"/>
            <w:left w:val="none" w:sz="0" w:space="0" w:color="auto"/>
            <w:bottom w:val="none" w:sz="0" w:space="0" w:color="auto"/>
            <w:right w:val="none" w:sz="0" w:space="0" w:color="auto"/>
          </w:divBdr>
          <w:divsChild>
            <w:div w:id="18031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278">
      <w:bodyDiv w:val="1"/>
      <w:marLeft w:val="0"/>
      <w:marRight w:val="0"/>
      <w:marTop w:val="0"/>
      <w:marBottom w:val="0"/>
      <w:divBdr>
        <w:top w:val="none" w:sz="0" w:space="0" w:color="auto"/>
        <w:left w:val="none" w:sz="0" w:space="0" w:color="auto"/>
        <w:bottom w:val="none" w:sz="0" w:space="0" w:color="auto"/>
        <w:right w:val="none" w:sz="0" w:space="0" w:color="auto"/>
      </w:divBdr>
      <w:divsChild>
        <w:div w:id="142741066">
          <w:marLeft w:val="0"/>
          <w:marRight w:val="0"/>
          <w:marTop w:val="0"/>
          <w:marBottom w:val="0"/>
          <w:divBdr>
            <w:top w:val="none" w:sz="0" w:space="0" w:color="auto"/>
            <w:left w:val="none" w:sz="0" w:space="0" w:color="auto"/>
            <w:bottom w:val="none" w:sz="0" w:space="0" w:color="auto"/>
            <w:right w:val="none" w:sz="0" w:space="0" w:color="auto"/>
          </w:divBdr>
          <w:divsChild>
            <w:div w:id="600992023">
              <w:marLeft w:val="0"/>
              <w:marRight w:val="0"/>
              <w:marTop w:val="0"/>
              <w:marBottom w:val="0"/>
              <w:divBdr>
                <w:top w:val="none" w:sz="0" w:space="0" w:color="auto"/>
                <w:left w:val="none" w:sz="0" w:space="0" w:color="auto"/>
                <w:bottom w:val="none" w:sz="0" w:space="0" w:color="auto"/>
                <w:right w:val="none" w:sz="0" w:space="0" w:color="auto"/>
              </w:divBdr>
            </w:div>
            <w:div w:id="10565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901">
      <w:bodyDiv w:val="1"/>
      <w:marLeft w:val="0"/>
      <w:marRight w:val="0"/>
      <w:marTop w:val="0"/>
      <w:marBottom w:val="0"/>
      <w:divBdr>
        <w:top w:val="none" w:sz="0" w:space="0" w:color="auto"/>
        <w:left w:val="none" w:sz="0" w:space="0" w:color="auto"/>
        <w:bottom w:val="none" w:sz="0" w:space="0" w:color="auto"/>
        <w:right w:val="none" w:sz="0" w:space="0" w:color="auto"/>
      </w:divBdr>
      <w:divsChild>
        <w:div w:id="686835852">
          <w:marLeft w:val="0"/>
          <w:marRight w:val="0"/>
          <w:marTop w:val="0"/>
          <w:marBottom w:val="0"/>
          <w:divBdr>
            <w:top w:val="none" w:sz="0" w:space="0" w:color="auto"/>
            <w:left w:val="none" w:sz="0" w:space="0" w:color="auto"/>
            <w:bottom w:val="none" w:sz="0" w:space="0" w:color="auto"/>
            <w:right w:val="none" w:sz="0" w:space="0" w:color="auto"/>
          </w:divBdr>
          <w:divsChild>
            <w:div w:id="10421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5093">
      <w:bodyDiv w:val="1"/>
      <w:marLeft w:val="0"/>
      <w:marRight w:val="0"/>
      <w:marTop w:val="0"/>
      <w:marBottom w:val="0"/>
      <w:divBdr>
        <w:top w:val="none" w:sz="0" w:space="0" w:color="auto"/>
        <w:left w:val="none" w:sz="0" w:space="0" w:color="auto"/>
        <w:bottom w:val="none" w:sz="0" w:space="0" w:color="auto"/>
        <w:right w:val="none" w:sz="0" w:space="0" w:color="auto"/>
      </w:divBdr>
      <w:divsChild>
        <w:div w:id="991105494">
          <w:marLeft w:val="0"/>
          <w:marRight w:val="0"/>
          <w:marTop w:val="0"/>
          <w:marBottom w:val="0"/>
          <w:divBdr>
            <w:top w:val="none" w:sz="0" w:space="0" w:color="auto"/>
            <w:left w:val="none" w:sz="0" w:space="0" w:color="auto"/>
            <w:bottom w:val="none" w:sz="0" w:space="0" w:color="auto"/>
            <w:right w:val="none" w:sz="0" w:space="0" w:color="auto"/>
          </w:divBdr>
          <w:divsChild>
            <w:div w:id="7964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277">
      <w:bodyDiv w:val="1"/>
      <w:marLeft w:val="0"/>
      <w:marRight w:val="0"/>
      <w:marTop w:val="0"/>
      <w:marBottom w:val="0"/>
      <w:divBdr>
        <w:top w:val="none" w:sz="0" w:space="0" w:color="auto"/>
        <w:left w:val="none" w:sz="0" w:space="0" w:color="auto"/>
        <w:bottom w:val="none" w:sz="0" w:space="0" w:color="auto"/>
        <w:right w:val="none" w:sz="0" w:space="0" w:color="auto"/>
      </w:divBdr>
      <w:divsChild>
        <w:div w:id="306784631">
          <w:marLeft w:val="0"/>
          <w:marRight w:val="0"/>
          <w:marTop w:val="0"/>
          <w:marBottom w:val="0"/>
          <w:divBdr>
            <w:top w:val="none" w:sz="0" w:space="0" w:color="auto"/>
            <w:left w:val="none" w:sz="0" w:space="0" w:color="auto"/>
            <w:bottom w:val="none" w:sz="0" w:space="0" w:color="auto"/>
            <w:right w:val="none" w:sz="0" w:space="0" w:color="auto"/>
          </w:divBdr>
          <w:divsChild>
            <w:div w:id="257249330">
              <w:marLeft w:val="0"/>
              <w:marRight w:val="0"/>
              <w:marTop w:val="0"/>
              <w:marBottom w:val="0"/>
              <w:divBdr>
                <w:top w:val="none" w:sz="0" w:space="0" w:color="auto"/>
                <w:left w:val="none" w:sz="0" w:space="0" w:color="auto"/>
                <w:bottom w:val="none" w:sz="0" w:space="0" w:color="auto"/>
                <w:right w:val="none" w:sz="0" w:space="0" w:color="auto"/>
              </w:divBdr>
            </w:div>
            <w:div w:id="891159459">
              <w:marLeft w:val="0"/>
              <w:marRight w:val="0"/>
              <w:marTop w:val="0"/>
              <w:marBottom w:val="0"/>
              <w:divBdr>
                <w:top w:val="none" w:sz="0" w:space="0" w:color="auto"/>
                <w:left w:val="none" w:sz="0" w:space="0" w:color="auto"/>
                <w:bottom w:val="none" w:sz="0" w:space="0" w:color="auto"/>
                <w:right w:val="none" w:sz="0" w:space="0" w:color="auto"/>
              </w:divBdr>
            </w:div>
            <w:div w:id="1542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0184">
      <w:bodyDiv w:val="1"/>
      <w:marLeft w:val="0"/>
      <w:marRight w:val="0"/>
      <w:marTop w:val="0"/>
      <w:marBottom w:val="0"/>
      <w:divBdr>
        <w:top w:val="none" w:sz="0" w:space="0" w:color="auto"/>
        <w:left w:val="none" w:sz="0" w:space="0" w:color="auto"/>
        <w:bottom w:val="none" w:sz="0" w:space="0" w:color="auto"/>
        <w:right w:val="none" w:sz="0" w:space="0" w:color="auto"/>
      </w:divBdr>
      <w:divsChild>
        <w:div w:id="350033733">
          <w:marLeft w:val="0"/>
          <w:marRight w:val="0"/>
          <w:marTop w:val="0"/>
          <w:marBottom w:val="0"/>
          <w:divBdr>
            <w:top w:val="none" w:sz="0" w:space="0" w:color="auto"/>
            <w:left w:val="none" w:sz="0" w:space="0" w:color="auto"/>
            <w:bottom w:val="none" w:sz="0" w:space="0" w:color="auto"/>
            <w:right w:val="none" w:sz="0" w:space="0" w:color="auto"/>
          </w:divBdr>
          <w:divsChild>
            <w:div w:id="3750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037">
      <w:bodyDiv w:val="1"/>
      <w:marLeft w:val="0"/>
      <w:marRight w:val="0"/>
      <w:marTop w:val="0"/>
      <w:marBottom w:val="0"/>
      <w:divBdr>
        <w:top w:val="none" w:sz="0" w:space="0" w:color="auto"/>
        <w:left w:val="none" w:sz="0" w:space="0" w:color="auto"/>
        <w:bottom w:val="none" w:sz="0" w:space="0" w:color="auto"/>
        <w:right w:val="none" w:sz="0" w:space="0" w:color="auto"/>
      </w:divBdr>
      <w:divsChild>
        <w:div w:id="739329528">
          <w:marLeft w:val="0"/>
          <w:marRight w:val="0"/>
          <w:marTop w:val="0"/>
          <w:marBottom w:val="0"/>
          <w:divBdr>
            <w:top w:val="none" w:sz="0" w:space="0" w:color="auto"/>
            <w:left w:val="none" w:sz="0" w:space="0" w:color="auto"/>
            <w:bottom w:val="none" w:sz="0" w:space="0" w:color="auto"/>
            <w:right w:val="none" w:sz="0" w:space="0" w:color="auto"/>
          </w:divBdr>
          <w:divsChild>
            <w:div w:id="934174457">
              <w:marLeft w:val="0"/>
              <w:marRight w:val="0"/>
              <w:marTop w:val="0"/>
              <w:marBottom w:val="0"/>
              <w:divBdr>
                <w:top w:val="none" w:sz="0" w:space="0" w:color="auto"/>
                <w:left w:val="none" w:sz="0" w:space="0" w:color="auto"/>
                <w:bottom w:val="none" w:sz="0" w:space="0" w:color="auto"/>
                <w:right w:val="none" w:sz="0" w:space="0" w:color="auto"/>
              </w:divBdr>
            </w:div>
            <w:div w:id="7241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14">
      <w:bodyDiv w:val="1"/>
      <w:marLeft w:val="0"/>
      <w:marRight w:val="0"/>
      <w:marTop w:val="0"/>
      <w:marBottom w:val="0"/>
      <w:divBdr>
        <w:top w:val="none" w:sz="0" w:space="0" w:color="auto"/>
        <w:left w:val="none" w:sz="0" w:space="0" w:color="auto"/>
        <w:bottom w:val="none" w:sz="0" w:space="0" w:color="auto"/>
        <w:right w:val="none" w:sz="0" w:space="0" w:color="auto"/>
      </w:divBdr>
      <w:divsChild>
        <w:div w:id="421726708">
          <w:marLeft w:val="0"/>
          <w:marRight w:val="0"/>
          <w:marTop w:val="0"/>
          <w:marBottom w:val="0"/>
          <w:divBdr>
            <w:top w:val="none" w:sz="0" w:space="0" w:color="auto"/>
            <w:left w:val="none" w:sz="0" w:space="0" w:color="auto"/>
            <w:bottom w:val="none" w:sz="0" w:space="0" w:color="auto"/>
            <w:right w:val="none" w:sz="0" w:space="0" w:color="auto"/>
          </w:divBdr>
          <w:divsChild>
            <w:div w:id="2099016148">
              <w:marLeft w:val="0"/>
              <w:marRight w:val="0"/>
              <w:marTop w:val="0"/>
              <w:marBottom w:val="0"/>
              <w:divBdr>
                <w:top w:val="none" w:sz="0" w:space="0" w:color="auto"/>
                <w:left w:val="none" w:sz="0" w:space="0" w:color="auto"/>
                <w:bottom w:val="none" w:sz="0" w:space="0" w:color="auto"/>
                <w:right w:val="none" w:sz="0" w:space="0" w:color="auto"/>
              </w:divBdr>
            </w:div>
            <w:div w:id="187791455">
              <w:marLeft w:val="0"/>
              <w:marRight w:val="0"/>
              <w:marTop w:val="0"/>
              <w:marBottom w:val="0"/>
              <w:divBdr>
                <w:top w:val="none" w:sz="0" w:space="0" w:color="auto"/>
                <w:left w:val="none" w:sz="0" w:space="0" w:color="auto"/>
                <w:bottom w:val="none" w:sz="0" w:space="0" w:color="auto"/>
                <w:right w:val="none" w:sz="0" w:space="0" w:color="auto"/>
              </w:divBdr>
            </w:div>
            <w:div w:id="9917759">
              <w:marLeft w:val="0"/>
              <w:marRight w:val="0"/>
              <w:marTop w:val="0"/>
              <w:marBottom w:val="0"/>
              <w:divBdr>
                <w:top w:val="none" w:sz="0" w:space="0" w:color="auto"/>
                <w:left w:val="none" w:sz="0" w:space="0" w:color="auto"/>
                <w:bottom w:val="none" w:sz="0" w:space="0" w:color="auto"/>
                <w:right w:val="none" w:sz="0" w:space="0" w:color="auto"/>
              </w:divBdr>
            </w:div>
            <w:div w:id="1817869883">
              <w:marLeft w:val="0"/>
              <w:marRight w:val="0"/>
              <w:marTop w:val="0"/>
              <w:marBottom w:val="0"/>
              <w:divBdr>
                <w:top w:val="none" w:sz="0" w:space="0" w:color="auto"/>
                <w:left w:val="none" w:sz="0" w:space="0" w:color="auto"/>
                <w:bottom w:val="none" w:sz="0" w:space="0" w:color="auto"/>
                <w:right w:val="none" w:sz="0" w:space="0" w:color="auto"/>
              </w:divBdr>
            </w:div>
            <w:div w:id="11217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033">
      <w:bodyDiv w:val="1"/>
      <w:marLeft w:val="0"/>
      <w:marRight w:val="0"/>
      <w:marTop w:val="0"/>
      <w:marBottom w:val="0"/>
      <w:divBdr>
        <w:top w:val="none" w:sz="0" w:space="0" w:color="auto"/>
        <w:left w:val="none" w:sz="0" w:space="0" w:color="auto"/>
        <w:bottom w:val="none" w:sz="0" w:space="0" w:color="auto"/>
        <w:right w:val="none" w:sz="0" w:space="0" w:color="auto"/>
      </w:divBdr>
      <w:divsChild>
        <w:div w:id="384331185">
          <w:marLeft w:val="0"/>
          <w:marRight w:val="0"/>
          <w:marTop w:val="0"/>
          <w:marBottom w:val="0"/>
          <w:divBdr>
            <w:top w:val="none" w:sz="0" w:space="0" w:color="auto"/>
            <w:left w:val="none" w:sz="0" w:space="0" w:color="auto"/>
            <w:bottom w:val="none" w:sz="0" w:space="0" w:color="auto"/>
            <w:right w:val="none" w:sz="0" w:space="0" w:color="auto"/>
          </w:divBdr>
          <w:divsChild>
            <w:div w:id="5045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676">
      <w:bodyDiv w:val="1"/>
      <w:marLeft w:val="0"/>
      <w:marRight w:val="0"/>
      <w:marTop w:val="0"/>
      <w:marBottom w:val="0"/>
      <w:divBdr>
        <w:top w:val="none" w:sz="0" w:space="0" w:color="auto"/>
        <w:left w:val="none" w:sz="0" w:space="0" w:color="auto"/>
        <w:bottom w:val="none" w:sz="0" w:space="0" w:color="auto"/>
        <w:right w:val="none" w:sz="0" w:space="0" w:color="auto"/>
      </w:divBdr>
    </w:div>
    <w:div w:id="1541741299">
      <w:bodyDiv w:val="1"/>
      <w:marLeft w:val="0"/>
      <w:marRight w:val="0"/>
      <w:marTop w:val="0"/>
      <w:marBottom w:val="0"/>
      <w:divBdr>
        <w:top w:val="none" w:sz="0" w:space="0" w:color="auto"/>
        <w:left w:val="none" w:sz="0" w:space="0" w:color="auto"/>
        <w:bottom w:val="none" w:sz="0" w:space="0" w:color="auto"/>
        <w:right w:val="none" w:sz="0" w:space="0" w:color="auto"/>
      </w:divBdr>
      <w:divsChild>
        <w:div w:id="109517308">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1799">
      <w:bodyDiv w:val="1"/>
      <w:marLeft w:val="0"/>
      <w:marRight w:val="0"/>
      <w:marTop w:val="0"/>
      <w:marBottom w:val="0"/>
      <w:divBdr>
        <w:top w:val="none" w:sz="0" w:space="0" w:color="auto"/>
        <w:left w:val="none" w:sz="0" w:space="0" w:color="auto"/>
        <w:bottom w:val="none" w:sz="0" w:space="0" w:color="auto"/>
        <w:right w:val="none" w:sz="0" w:space="0" w:color="auto"/>
      </w:divBdr>
      <w:divsChild>
        <w:div w:id="472019832">
          <w:marLeft w:val="0"/>
          <w:marRight w:val="0"/>
          <w:marTop w:val="0"/>
          <w:marBottom w:val="0"/>
          <w:divBdr>
            <w:top w:val="none" w:sz="0" w:space="0" w:color="auto"/>
            <w:left w:val="none" w:sz="0" w:space="0" w:color="auto"/>
            <w:bottom w:val="none" w:sz="0" w:space="0" w:color="auto"/>
            <w:right w:val="none" w:sz="0" w:space="0" w:color="auto"/>
          </w:divBdr>
          <w:divsChild>
            <w:div w:id="978342166">
              <w:marLeft w:val="0"/>
              <w:marRight w:val="0"/>
              <w:marTop w:val="0"/>
              <w:marBottom w:val="0"/>
              <w:divBdr>
                <w:top w:val="none" w:sz="0" w:space="0" w:color="auto"/>
                <w:left w:val="none" w:sz="0" w:space="0" w:color="auto"/>
                <w:bottom w:val="none" w:sz="0" w:space="0" w:color="auto"/>
                <w:right w:val="none" w:sz="0" w:space="0" w:color="auto"/>
              </w:divBdr>
            </w:div>
            <w:div w:id="1759016973">
              <w:marLeft w:val="0"/>
              <w:marRight w:val="0"/>
              <w:marTop w:val="0"/>
              <w:marBottom w:val="0"/>
              <w:divBdr>
                <w:top w:val="none" w:sz="0" w:space="0" w:color="auto"/>
                <w:left w:val="none" w:sz="0" w:space="0" w:color="auto"/>
                <w:bottom w:val="none" w:sz="0" w:space="0" w:color="auto"/>
                <w:right w:val="none" w:sz="0" w:space="0" w:color="auto"/>
              </w:divBdr>
            </w:div>
            <w:div w:id="118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1920">
      <w:bodyDiv w:val="1"/>
      <w:marLeft w:val="0"/>
      <w:marRight w:val="0"/>
      <w:marTop w:val="0"/>
      <w:marBottom w:val="0"/>
      <w:divBdr>
        <w:top w:val="none" w:sz="0" w:space="0" w:color="auto"/>
        <w:left w:val="none" w:sz="0" w:space="0" w:color="auto"/>
        <w:bottom w:val="none" w:sz="0" w:space="0" w:color="auto"/>
        <w:right w:val="none" w:sz="0" w:space="0" w:color="auto"/>
      </w:divBdr>
    </w:div>
    <w:div w:id="1574854362">
      <w:bodyDiv w:val="1"/>
      <w:marLeft w:val="0"/>
      <w:marRight w:val="0"/>
      <w:marTop w:val="0"/>
      <w:marBottom w:val="0"/>
      <w:divBdr>
        <w:top w:val="none" w:sz="0" w:space="0" w:color="auto"/>
        <w:left w:val="none" w:sz="0" w:space="0" w:color="auto"/>
        <w:bottom w:val="none" w:sz="0" w:space="0" w:color="auto"/>
        <w:right w:val="none" w:sz="0" w:space="0" w:color="auto"/>
      </w:divBdr>
      <w:divsChild>
        <w:div w:id="313753555">
          <w:marLeft w:val="0"/>
          <w:marRight w:val="0"/>
          <w:marTop w:val="0"/>
          <w:marBottom w:val="0"/>
          <w:divBdr>
            <w:top w:val="none" w:sz="0" w:space="0" w:color="auto"/>
            <w:left w:val="none" w:sz="0" w:space="0" w:color="auto"/>
            <w:bottom w:val="none" w:sz="0" w:space="0" w:color="auto"/>
            <w:right w:val="none" w:sz="0" w:space="0" w:color="auto"/>
          </w:divBdr>
          <w:divsChild>
            <w:div w:id="10245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494">
      <w:bodyDiv w:val="1"/>
      <w:marLeft w:val="0"/>
      <w:marRight w:val="0"/>
      <w:marTop w:val="0"/>
      <w:marBottom w:val="0"/>
      <w:divBdr>
        <w:top w:val="none" w:sz="0" w:space="0" w:color="auto"/>
        <w:left w:val="none" w:sz="0" w:space="0" w:color="auto"/>
        <w:bottom w:val="none" w:sz="0" w:space="0" w:color="auto"/>
        <w:right w:val="none" w:sz="0" w:space="0" w:color="auto"/>
      </w:divBdr>
    </w:div>
    <w:div w:id="1678339704">
      <w:bodyDiv w:val="1"/>
      <w:marLeft w:val="0"/>
      <w:marRight w:val="0"/>
      <w:marTop w:val="0"/>
      <w:marBottom w:val="0"/>
      <w:divBdr>
        <w:top w:val="none" w:sz="0" w:space="0" w:color="auto"/>
        <w:left w:val="none" w:sz="0" w:space="0" w:color="auto"/>
        <w:bottom w:val="none" w:sz="0" w:space="0" w:color="auto"/>
        <w:right w:val="none" w:sz="0" w:space="0" w:color="auto"/>
      </w:divBdr>
    </w:div>
    <w:div w:id="1712731791">
      <w:bodyDiv w:val="1"/>
      <w:marLeft w:val="0"/>
      <w:marRight w:val="0"/>
      <w:marTop w:val="0"/>
      <w:marBottom w:val="0"/>
      <w:divBdr>
        <w:top w:val="none" w:sz="0" w:space="0" w:color="auto"/>
        <w:left w:val="none" w:sz="0" w:space="0" w:color="auto"/>
        <w:bottom w:val="none" w:sz="0" w:space="0" w:color="auto"/>
        <w:right w:val="none" w:sz="0" w:space="0" w:color="auto"/>
      </w:divBdr>
      <w:divsChild>
        <w:div w:id="461770659">
          <w:marLeft w:val="0"/>
          <w:marRight w:val="0"/>
          <w:marTop w:val="0"/>
          <w:marBottom w:val="0"/>
          <w:divBdr>
            <w:top w:val="none" w:sz="0" w:space="0" w:color="auto"/>
            <w:left w:val="none" w:sz="0" w:space="0" w:color="auto"/>
            <w:bottom w:val="none" w:sz="0" w:space="0" w:color="auto"/>
            <w:right w:val="none" w:sz="0" w:space="0" w:color="auto"/>
          </w:divBdr>
          <w:divsChild>
            <w:div w:id="651521252">
              <w:marLeft w:val="0"/>
              <w:marRight w:val="0"/>
              <w:marTop w:val="0"/>
              <w:marBottom w:val="0"/>
              <w:divBdr>
                <w:top w:val="none" w:sz="0" w:space="0" w:color="auto"/>
                <w:left w:val="none" w:sz="0" w:space="0" w:color="auto"/>
                <w:bottom w:val="none" w:sz="0" w:space="0" w:color="auto"/>
                <w:right w:val="none" w:sz="0" w:space="0" w:color="auto"/>
              </w:divBdr>
            </w:div>
            <w:div w:id="5328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566">
      <w:bodyDiv w:val="1"/>
      <w:marLeft w:val="0"/>
      <w:marRight w:val="0"/>
      <w:marTop w:val="0"/>
      <w:marBottom w:val="0"/>
      <w:divBdr>
        <w:top w:val="none" w:sz="0" w:space="0" w:color="auto"/>
        <w:left w:val="none" w:sz="0" w:space="0" w:color="auto"/>
        <w:bottom w:val="none" w:sz="0" w:space="0" w:color="auto"/>
        <w:right w:val="none" w:sz="0" w:space="0" w:color="auto"/>
      </w:divBdr>
      <w:divsChild>
        <w:div w:id="2042051334">
          <w:marLeft w:val="0"/>
          <w:marRight w:val="0"/>
          <w:marTop w:val="0"/>
          <w:marBottom w:val="0"/>
          <w:divBdr>
            <w:top w:val="none" w:sz="0" w:space="0" w:color="auto"/>
            <w:left w:val="none" w:sz="0" w:space="0" w:color="auto"/>
            <w:bottom w:val="none" w:sz="0" w:space="0" w:color="auto"/>
            <w:right w:val="none" w:sz="0" w:space="0" w:color="auto"/>
          </w:divBdr>
          <w:divsChild>
            <w:div w:id="2137023875">
              <w:marLeft w:val="0"/>
              <w:marRight w:val="0"/>
              <w:marTop w:val="0"/>
              <w:marBottom w:val="0"/>
              <w:divBdr>
                <w:top w:val="none" w:sz="0" w:space="0" w:color="auto"/>
                <w:left w:val="none" w:sz="0" w:space="0" w:color="auto"/>
                <w:bottom w:val="none" w:sz="0" w:space="0" w:color="auto"/>
                <w:right w:val="none" w:sz="0" w:space="0" w:color="auto"/>
              </w:divBdr>
            </w:div>
            <w:div w:id="37241958">
              <w:marLeft w:val="0"/>
              <w:marRight w:val="0"/>
              <w:marTop w:val="0"/>
              <w:marBottom w:val="0"/>
              <w:divBdr>
                <w:top w:val="none" w:sz="0" w:space="0" w:color="auto"/>
                <w:left w:val="none" w:sz="0" w:space="0" w:color="auto"/>
                <w:bottom w:val="none" w:sz="0" w:space="0" w:color="auto"/>
                <w:right w:val="none" w:sz="0" w:space="0" w:color="auto"/>
              </w:divBdr>
            </w:div>
            <w:div w:id="452361434">
              <w:marLeft w:val="0"/>
              <w:marRight w:val="0"/>
              <w:marTop w:val="0"/>
              <w:marBottom w:val="0"/>
              <w:divBdr>
                <w:top w:val="none" w:sz="0" w:space="0" w:color="auto"/>
                <w:left w:val="none" w:sz="0" w:space="0" w:color="auto"/>
                <w:bottom w:val="none" w:sz="0" w:space="0" w:color="auto"/>
                <w:right w:val="none" w:sz="0" w:space="0" w:color="auto"/>
              </w:divBdr>
            </w:div>
            <w:div w:id="1650596589">
              <w:marLeft w:val="0"/>
              <w:marRight w:val="0"/>
              <w:marTop w:val="0"/>
              <w:marBottom w:val="0"/>
              <w:divBdr>
                <w:top w:val="none" w:sz="0" w:space="0" w:color="auto"/>
                <w:left w:val="none" w:sz="0" w:space="0" w:color="auto"/>
                <w:bottom w:val="none" w:sz="0" w:space="0" w:color="auto"/>
                <w:right w:val="none" w:sz="0" w:space="0" w:color="auto"/>
              </w:divBdr>
            </w:div>
            <w:div w:id="422839644">
              <w:marLeft w:val="0"/>
              <w:marRight w:val="0"/>
              <w:marTop w:val="0"/>
              <w:marBottom w:val="0"/>
              <w:divBdr>
                <w:top w:val="none" w:sz="0" w:space="0" w:color="auto"/>
                <w:left w:val="none" w:sz="0" w:space="0" w:color="auto"/>
                <w:bottom w:val="none" w:sz="0" w:space="0" w:color="auto"/>
                <w:right w:val="none" w:sz="0" w:space="0" w:color="auto"/>
              </w:divBdr>
            </w:div>
            <w:div w:id="747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3606">
      <w:bodyDiv w:val="1"/>
      <w:marLeft w:val="0"/>
      <w:marRight w:val="0"/>
      <w:marTop w:val="0"/>
      <w:marBottom w:val="0"/>
      <w:divBdr>
        <w:top w:val="none" w:sz="0" w:space="0" w:color="auto"/>
        <w:left w:val="none" w:sz="0" w:space="0" w:color="auto"/>
        <w:bottom w:val="none" w:sz="0" w:space="0" w:color="auto"/>
        <w:right w:val="none" w:sz="0" w:space="0" w:color="auto"/>
      </w:divBdr>
      <w:divsChild>
        <w:div w:id="2030330649">
          <w:marLeft w:val="0"/>
          <w:marRight w:val="0"/>
          <w:marTop w:val="0"/>
          <w:marBottom w:val="0"/>
          <w:divBdr>
            <w:top w:val="none" w:sz="0" w:space="0" w:color="auto"/>
            <w:left w:val="none" w:sz="0" w:space="0" w:color="auto"/>
            <w:bottom w:val="none" w:sz="0" w:space="0" w:color="auto"/>
            <w:right w:val="none" w:sz="0" w:space="0" w:color="auto"/>
          </w:divBdr>
          <w:divsChild>
            <w:div w:id="9522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7976">
      <w:bodyDiv w:val="1"/>
      <w:marLeft w:val="0"/>
      <w:marRight w:val="0"/>
      <w:marTop w:val="0"/>
      <w:marBottom w:val="0"/>
      <w:divBdr>
        <w:top w:val="none" w:sz="0" w:space="0" w:color="auto"/>
        <w:left w:val="none" w:sz="0" w:space="0" w:color="auto"/>
        <w:bottom w:val="none" w:sz="0" w:space="0" w:color="auto"/>
        <w:right w:val="none" w:sz="0" w:space="0" w:color="auto"/>
      </w:divBdr>
      <w:divsChild>
        <w:div w:id="298651308">
          <w:marLeft w:val="0"/>
          <w:marRight w:val="0"/>
          <w:marTop w:val="0"/>
          <w:marBottom w:val="0"/>
          <w:divBdr>
            <w:top w:val="none" w:sz="0" w:space="0" w:color="auto"/>
            <w:left w:val="none" w:sz="0" w:space="0" w:color="auto"/>
            <w:bottom w:val="none" w:sz="0" w:space="0" w:color="auto"/>
            <w:right w:val="none" w:sz="0" w:space="0" w:color="auto"/>
          </w:divBdr>
          <w:divsChild>
            <w:div w:id="42408894">
              <w:marLeft w:val="0"/>
              <w:marRight w:val="0"/>
              <w:marTop w:val="0"/>
              <w:marBottom w:val="0"/>
              <w:divBdr>
                <w:top w:val="none" w:sz="0" w:space="0" w:color="auto"/>
                <w:left w:val="none" w:sz="0" w:space="0" w:color="auto"/>
                <w:bottom w:val="none" w:sz="0" w:space="0" w:color="auto"/>
                <w:right w:val="none" w:sz="0" w:space="0" w:color="auto"/>
              </w:divBdr>
            </w:div>
            <w:div w:id="1728845352">
              <w:marLeft w:val="0"/>
              <w:marRight w:val="0"/>
              <w:marTop w:val="0"/>
              <w:marBottom w:val="0"/>
              <w:divBdr>
                <w:top w:val="none" w:sz="0" w:space="0" w:color="auto"/>
                <w:left w:val="none" w:sz="0" w:space="0" w:color="auto"/>
                <w:bottom w:val="none" w:sz="0" w:space="0" w:color="auto"/>
                <w:right w:val="none" w:sz="0" w:space="0" w:color="auto"/>
              </w:divBdr>
            </w:div>
            <w:div w:id="2023435870">
              <w:marLeft w:val="0"/>
              <w:marRight w:val="0"/>
              <w:marTop w:val="0"/>
              <w:marBottom w:val="0"/>
              <w:divBdr>
                <w:top w:val="none" w:sz="0" w:space="0" w:color="auto"/>
                <w:left w:val="none" w:sz="0" w:space="0" w:color="auto"/>
                <w:bottom w:val="none" w:sz="0" w:space="0" w:color="auto"/>
                <w:right w:val="none" w:sz="0" w:space="0" w:color="auto"/>
              </w:divBdr>
            </w:div>
            <w:div w:id="1461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789">
      <w:bodyDiv w:val="1"/>
      <w:marLeft w:val="0"/>
      <w:marRight w:val="0"/>
      <w:marTop w:val="0"/>
      <w:marBottom w:val="0"/>
      <w:divBdr>
        <w:top w:val="none" w:sz="0" w:space="0" w:color="auto"/>
        <w:left w:val="none" w:sz="0" w:space="0" w:color="auto"/>
        <w:bottom w:val="none" w:sz="0" w:space="0" w:color="auto"/>
        <w:right w:val="none" w:sz="0" w:space="0" w:color="auto"/>
      </w:divBdr>
      <w:divsChild>
        <w:div w:id="220796485">
          <w:marLeft w:val="0"/>
          <w:marRight w:val="0"/>
          <w:marTop w:val="0"/>
          <w:marBottom w:val="0"/>
          <w:divBdr>
            <w:top w:val="none" w:sz="0" w:space="0" w:color="auto"/>
            <w:left w:val="none" w:sz="0" w:space="0" w:color="auto"/>
            <w:bottom w:val="none" w:sz="0" w:space="0" w:color="auto"/>
            <w:right w:val="none" w:sz="0" w:space="0" w:color="auto"/>
          </w:divBdr>
          <w:divsChild>
            <w:div w:id="7510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199">
      <w:bodyDiv w:val="1"/>
      <w:marLeft w:val="0"/>
      <w:marRight w:val="0"/>
      <w:marTop w:val="0"/>
      <w:marBottom w:val="0"/>
      <w:divBdr>
        <w:top w:val="none" w:sz="0" w:space="0" w:color="auto"/>
        <w:left w:val="none" w:sz="0" w:space="0" w:color="auto"/>
        <w:bottom w:val="none" w:sz="0" w:space="0" w:color="auto"/>
        <w:right w:val="none" w:sz="0" w:space="0" w:color="auto"/>
      </w:divBdr>
      <w:divsChild>
        <w:div w:id="1490511699">
          <w:marLeft w:val="0"/>
          <w:marRight w:val="0"/>
          <w:marTop w:val="0"/>
          <w:marBottom w:val="0"/>
          <w:divBdr>
            <w:top w:val="none" w:sz="0" w:space="0" w:color="auto"/>
            <w:left w:val="none" w:sz="0" w:space="0" w:color="auto"/>
            <w:bottom w:val="none" w:sz="0" w:space="0" w:color="auto"/>
            <w:right w:val="none" w:sz="0" w:space="0" w:color="auto"/>
          </w:divBdr>
          <w:divsChild>
            <w:div w:id="20118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2941">
      <w:bodyDiv w:val="1"/>
      <w:marLeft w:val="0"/>
      <w:marRight w:val="0"/>
      <w:marTop w:val="0"/>
      <w:marBottom w:val="0"/>
      <w:divBdr>
        <w:top w:val="none" w:sz="0" w:space="0" w:color="auto"/>
        <w:left w:val="none" w:sz="0" w:space="0" w:color="auto"/>
        <w:bottom w:val="none" w:sz="0" w:space="0" w:color="auto"/>
        <w:right w:val="none" w:sz="0" w:space="0" w:color="auto"/>
      </w:divBdr>
      <w:divsChild>
        <w:div w:id="20253202">
          <w:marLeft w:val="0"/>
          <w:marRight w:val="0"/>
          <w:marTop w:val="0"/>
          <w:marBottom w:val="0"/>
          <w:divBdr>
            <w:top w:val="none" w:sz="0" w:space="0" w:color="auto"/>
            <w:left w:val="none" w:sz="0" w:space="0" w:color="auto"/>
            <w:bottom w:val="none" w:sz="0" w:space="0" w:color="auto"/>
            <w:right w:val="none" w:sz="0" w:space="0" w:color="auto"/>
          </w:divBdr>
          <w:divsChild>
            <w:div w:id="1664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7586">
      <w:bodyDiv w:val="1"/>
      <w:marLeft w:val="0"/>
      <w:marRight w:val="0"/>
      <w:marTop w:val="0"/>
      <w:marBottom w:val="0"/>
      <w:divBdr>
        <w:top w:val="none" w:sz="0" w:space="0" w:color="auto"/>
        <w:left w:val="none" w:sz="0" w:space="0" w:color="auto"/>
        <w:bottom w:val="none" w:sz="0" w:space="0" w:color="auto"/>
        <w:right w:val="none" w:sz="0" w:space="0" w:color="auto"/>
      </w:divBdr>
      <w:divsChild>
        <w:div w:id="1186555671">
          <w:marLeft w:val="0"/>
          <w:marRight w:val="0"/>
          <w:marTop w:val="0"/>
          <w:marBottom w:val="0"/>
          <w:divBdr>
            <w:top w:val="none" w:sz="0" w:space="0" w:color="auto"/>
            <w:left w:val="none" w:sz="0" w:space="0" w:color="auto"/>
            <w:bottom w:val="none" w:sz="0" w:space="0" w:color="auto"/>
            <w:right w:val="none" w:sz="0" w:space="0" w:color="auto"/>
          </w:divBdr>
          <w:divsChild>
            <w:div w:id="2068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1405">
      <w:bodyDiv w:val="1"/>
      <w:marLeft w:val="0"/>
      <w:marRight w:val="0"/>
      <w:marTop w:val="0"/>
      <w:marBottom w:val="0"/>
      <w:divBdr>
        <w:top w:val="none" w:sz="0" w:space="0" w:color="auto"/>
        <w:left w:val="none" w:sz="0" w:space="0" w:color="auto"/>
        <w:bottom w:val="none" w:sz="0" w:space="0" w:color="auto"/>
        <w:right w:val="none" w:sz="0" w:space="0" w:color="auto"/>
      </w:divBdr>
      <w:divsChild>
        <w:div w:id="703022962">
          <w:marLeft w:val="0"/>
          <w:marRight w:val="0"/>
          <w:marTop w:val="0"/>
          <w:marBottom w:val="0"/>
          <w:divBdr>
            <w:top w:val="none" w:sz="0" w:space="0" w:color="auto"/>
            <w:left w:val="none" w:sz="0" w:space="0" w:color="auto"/>
            <w:bottom w:val="none" w:sz="0" w:space="0" w:color="auto"/>
            <w:right w:val="none" w:sz="0" w:space="0" w:color="auto"/>
          </w:divBdr>
          <w:divsChild>
            <w:div w:id="1552644944">
              <w:marLeft w:val="0"/>
              <w:marRight w:val="0"/>
              <w:marTop w:val="0"/>
              <w:marBottom w:val="0"/>
              <w:divBdr>
                <w:top w:val="none" w:sz="0" w:space="0" w:color="auto"/>
                <w:left w:val="none" w:sz="0" w:space="0" w:color="auto"/>
                <w:bottom w:val="none" w:sz="0" w:space="0" w:color="auto"/>
                <w:right w:val="none" w:sz="0" w:space="0" w:color="auto"/>
              </w:divBdr>
            </w:div>
            <w:div w:id="1438984525">
              <w:marLeft w:val="0"/>
              <w:marRight w:val="0"/>
              <w:marTop w:val="0"/>
              <w:marBottom w:val="0"/>
              <w:divBdr>
                <w:top w:val="none" w:sz="0" w:space="0" w:color="auto"/>
                <w:left w:val="none" w:sz="0" w:space="0" w:color="auto"/>
                <w:bottom w:val="none" w:sz="0" w:space="0" w:color="auto"/>
                <w:right w:val="none" w:sz="0" w:space="0" w:color="auto"/>
              </w:divBdr>
            </w:div>
            <w:div w:id="99498353">
              <w:marLeft w:val="0"/>
              <w:marRight w:val="0"/>
              <w:marTop w:val="0"/>
              <w:marBottom w:val="0"/>
              <w:divBdr>
                <w:top w:val="none" w:sz="0" w:space="0" w:color="auto"/>
                <w:left w:val="none" w:sz="0" w:space="0" w:color="auto"/>
                <w:bottom w:val="none" w:sz="0" w:space="0" w:color="auto"/>
                <w:right w:val="none" w:sz="0" w:space="0" w:color="auto"/>
              </w:divBdr>
            </w:div>
            <w:div w:id="1064719141">
              <w:marLeft w:val="0"/>
              <w:marRight w:val="0"/>
              <w:marTop w:val="0"/>
              <w:marBottom w:val="0"/>
              <w:divBdr>
                <w:top w:val="none" w:sz="0" w:space="0" w:color="auto"/>
                <w:left w:val="none" w:sz="0" w:space="0" w:color="auto"/>
                <w:bottom w:val="none" w:sz="0" w:space="0" w:color="auto"/>
                <w:right w:val="none" w:sz="0" w:space="0" w:color="auto"/>
              </w:divBdr>
            </w:div>
            <w:div w:id="12849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126">
      <w:bodyDiv w:val="1"/>
      <w:marLeft w:val="0"/>
      <w:marRight w:val="0"/>
      <w:marTop w:val="0"/>
      <w:marBottom w:val="0"/>
      <w:divBdr>
        <w:top w:val="none" w:sz="0" w:space="0" w:color="auto"/>
        <w:left w:val="none" w:sz="0" w:space="0" w:color="auto"/>
        <w:bottom w:val="none" w:sz="0" w:space="0" w:color="auto"/>
        <w:right w:val="none" w:sz="0" w:space="0" w:color="auto"/>
      </w:divBdr>
      <w:divsChild>
        <w:div w:id="886526007">
          <w:marLeft w:val="0"/>
          <w:marRight w:val="0"/>
          <w:marTop w:val="0"/>
          <w:marBottom w:val="0"/>
          <w:divBdr>
            <w:top w:val="none" w:sz="0" w:space="0" w:color="auto"/>
            <w:left w:val="none" w:sz="0" w:space="0" w:color="auto"/>
            <w:bottom w:val="none" w:sz="0" w:space="0" w:color="auto"/>
            <w:right w:val="none" w:sz="0" w:space="0" w:color="auto"/>
          </w:divBdr>
          <w:divsChild>
            <w:div w:id="1239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hesh03/maddy0311.git"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safeeranowsheen/safee-nm.git"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g"/><Relationship Id="rId1" Type="http://schemas.openxmlformats.org/officeDocument/2006/relationships/image" Target="media/image8.jpg"/><Relationship Id="rId4" Type="http://schemas.openxmlformats.org/officeDocument/2006/relationships/image" Target="media/image11.jpeg"/></Relationships>
</file>

<file path=word/_rels/header2.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g"/><Relationship Id="rId1" Type="http://schemas.openxmlformats.org/officeDocument/2006/relationships/image" Target="media/image8.jpg"/><Relationship Id="rId4" Type="http://schemas.openxmlformats.org/officeDocument/2006/relationships/image" Target="media/image11.jpeg"/></Relationships>
</file>

<file path=word/_rels/header3.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g"/><Relationship Id="rId1" Type="http://schemas.openxmlformats.org/officeDocument/2006/relationships/image" Target="media/image8.jpg"/><Relationship Id="rId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D499-BAAF-4721-AAF9-5E9073E5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cp:lastModifiedBy>safeera nowsheen</cp:lastModifiedBy>
  <cp:revision>2</cp:revision>
  <cp:lastPrinted>2025-05-14T07:02:00Z</cp:lastPrinted>
  <dcterms:created xsi:type="dcterms:W3CDTF">2025-05-16T07:16:00Z</dcterms:created>
  <dcterms:modified xsi:type="dcterms:W3CDTF">2025-05-16T07:16:00Z</dcterms:modified>
</cp:coreProperties>
</file>